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08" w:type="dxa"/>
        <w:tblInd w:w="70" w:type="dxa"/>
        <w:tblLayout w:type="fixed"/>
        <w:tblCellMar>
          <w:left w:w="70" w:type="dxa"/>
          <w:right w:w="70" w:type="dxa"/>
        </w:tblCellMar>
        <w:tblLook w:val="0000" w:firstRow="0" w:lastRow="0" w:firstColumn="0" w:lastColumn="0" w:noHBand="0" w:noVBand="0"/>
      </w:tblPr>
      <w:tblGrid>
        <w:gridCol w:w="4578"/>
        <w:gridCol w:w="5130"/>
      </w:tblGrid>
      <w:tr w:rsidR="00615A2B" w:rsidRPr="00375540" w14:paraId="0B247AA5" w14:textId="77777777" w:rsidTr="00615A2B">
        <w:tc>
          <w:tcPr>
            <w:tcW w:w="4578" w:type="dxa"/>
            <w:tcBorders>
              <w:bottom w:val="single" w:sz="12" w:space="0" w:color="5090C8"/>
            </w:tcBorders>
          </w:tcPr>
          <w:p w14:paraId="0C9AC4AB" w14:textId="26B2FCC0" w:rsidR="00615A2B" w:rsidRPr="00375540" w:rsidRDefault="00615A2B" w:rsidP="00BC5F91">
            <w:pPr>
              <w:pStyle w:val="TypeDoc"/>
              <w:jc w:val="left"/>
              <w:rPr>
                <w:lang w:val="en-US"/>
              </w:rPr>
            </w:pPr>
            <w:r>
              <w:t>LEAF</w:t>
            </w:r>
            <w:ins w:id="0" w:author="Fernandes, Richard (he, him, his | il, le, lui)" w:date="2024-03-07T08:28:00Z">
              <w:r w:rsidR="000B2147">
                <w:t>-DEC</w:t>
              </w:r>
            </w:ins>
          </w:p>
          <w:p w14:paraId="287793D0" w14:textId="77777777" w:rsidR="00615A2B" w:rsidRPr="00375540" w:rsidRDefault="00615A2B" w:rsidP="00BC5F91">
            <w:pPr>
              <w:pStyle w:val="TypeDoc"/>
              <w:jc w:val="left"/>
              <w:rPr>
                <w:lang w:val="en-US"/>
              </w:rPr>
            </w:pPr>
          </w:p>
          <w:p w14:paraId="0E6E552D" w14:textId="1F28EF7C" w:rsidR="00615A2B" w:rsidRPr="00FB52E7" w:rsidRDefault="002411EA" w:rsidP="00FB0B0A">
            <w:pPr>
              <w:pStyle w:val="Heading1"/>
            </w:pPr>
            <w:r>
              <w:t>Landscape Evolu</w:t>
            </w:r>
            <w:r w:rsidR="00B13FB5">
              <w:t xml:space="preserve">tion and Forecasting </w:t>
            </w:r>
            <w:r w:rsidR="00A22F9C">
              <w:t>Toolbox</w:t>
            </w:r>
            <w:r w:rsidR="00615A2B">
              <w:t xml:space="preserve"> </w:t>
            </w:r>
            <w:ins w:id="1" w:author="Fernandes, Richard (he, him, his | il, le, lui)" w:date="2024-03-07T08:28:00Z">
              <w:r w:rsidR="000B2147">
                <w:t>– Digital Earth Canada</w:t>
              </w:r>
            </w:ins>
          </w:p>
        </w:tc>
        <w:tc>
          <w:tcPr>
            <w:tcW w:w="5130" w:type="dxa"/>
            <w:tcBorders>
              <w:bottom w:val="single" w:sz="12" w:space="0" w:color="5090C8"/>
            </w:tcBorders>
          </w:tcPr>
          <w:p w14:paraId="39C6652E" w14:textId="77777777" w:rsidR="00615A2B" w:rsidRPr="00375540" w:rsidRDefault="00615A2B" w:rsidP="00BC5F91">
            <w:pPr>
              <w:rPr>
                <w:lang w:val="en-US"/>
              </w:rPr>
            </w:pPr>
          </w:p>
        </w:tc>
      </w:tr>
      <w:tr w:rsidR="00615A2B" w14:paraId="7A5EEF5C" w14:textId="77777777" w:rsidTr="00615A2B">
        <w:tc>
          <w:tcPr>
            <w:tcW w:w="4578" w:type="dxa"/>
            <w:tcBorders>
              <w:top w:val="single" w:sz="12" w:space="0" w:color="5090C8"/>
            </w:tcBorders>
          </w:tcPr>
          <w:p w14:paraId="1181B2C2" w14:textId="77777777" w:rsidR="00615A2B" w:rsidRPr="00375540" w:rsidRDefault="00615A2B" w:rsidP="00BC5F91">
            <w:pPr>
              <w:rPr>
                <w:lang w:val="en-US"/>
              </w:rPr>
            </w:pPr>
          </w:p>
        </w:tc>
        <w:tc>
          <w:tcPr>
            <w:tcW w:w="5130" w:type="dxa"/>
            <w:tcBorders>
              <w:top w:val="single" w:sz="12" w:space="0" w:color="5090C8"/>
            </w:tcBorders>
          </w:tcPr>
          <w:p w14:paraId="37B37366" w14:textId="77777777" w:rsidR="00615A2B" w:rsidRPr="00DC3ED3" w:rsidRDefault="00B13FB5" w:rsidP="006B1990">
            <w:pPr>
              <w:pStyle w:val="TITREDOCUMENT"/>
              <w:ind w:left="-57" w:right="-57"/>
              <w:rPr>
                <w:rFonts w:ascii="Verdana" w:hAnsi="Verdana"/>
                <w:sz w:val="36"/>
                <w:szCs w:val="36"/>
              </w:rPr>
            </w:pPr>
            <w:r>
              <w:rPr>
                <w:rFonts w:ascii="Verdana" w:hAnsi="Verdana"/>
                <w:sz w:val="36"/>
                <w:szCs w:val="36"/>
              </w:rPr>
              <w:t>User Requirements</w:t>
            </w:r>
          </w:p>
        </w:tc>
      </w:tr>
    </w:tbl>
    <w:p w14:paraId="27119E6D" w14:textId="77777777" w:rsidR="00615A2B" w:rsidRDefault="00615A2B" w:rsidP="00615A2B">
      <w:pPr>
        <w:pStyle w:val="NormalCompte-rendu"/>
        <w:spacing w:before="0" w:after="0"/>
        <w:rPr>
          <w:i/>
          <w:color w:val="800080"/>
        </w:rPr>
      </w:pPr>
    </w:p>
    <w:p w14:paraId="69F774C4" w14:textId="77777777" w:rsidR="00615A2B" w:rsidRDefault="00615A2B" w:rsidP="00615A2B">
      <w:pPr>
        <w:pStyle w:val="NormalCompte-rendu"/>
        <w:spacing w:before="0"/>
        <w:rPr>
          <w:i/>
          <w:color w:val="800080"/>
        </w:rPr>
      </w:pPr>
    </w:p>
    <w:p w14:paraId="554773BF" w14:textId="77777777" w:rsidR="00615A2B" w:rsidRDefault="00615A2B" w:rsidP="00615A2B">
      <w:pPr>
        <w:pStyle w:val="NormalCompte-rendu"/>
        <w:spacing w:before="0"/>
        <w:rPr>
          <w:i/>
          <w:color w:val="800080"/>
        </w:rPr>
      </w:pPr>
    </w:p>
    <w:p w14:paraId="3130397C" w14:textId="77777777" w:rsidR="00615A2B" w:rsidRPr="000A728C" w:rsidRDefault="00615A2B" w:rsidP="00615A2B">
      <w:pPr>
        <w:pStyle w:val="NormalCompte-rendu"/>
        <w:spacing w:before="0"/>
        <w:rPr>
          <w:i/>
          <w:color w:val="800080"/>
        </w:rPr>
      </w:pPr>
    </w:p>
    <w:p w14:paraId="221A0E62" w14:textId="77777777" w:rsidR="00615A2B" w:rsidRDefault="00615A2B" w:rsidP="00615A2B"/>
    <w:tbl>
      <w:tblPr>
        <w:tblW w:w="9720" w:type="dxa"/>
        <w:tblCellSpacing w:w="14" w:type="dxa"/>
        <w:tblInd w:w="139"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2056"/>
        <w:gridCol w:w="1916"/>
        <w:gridCol w:w="1916"/>
        <w:gridCol w:w="1916"/>
        <w:gridCol w:w="1916"/>
      </w:tblGrid>
      <w:tr w:rsidR="00615A2B" w:rsidRPr="00362A13" w14:paraId="387DD6D9" w14:textId="77777777" w:rsidTr="00BC5F91">
        <w:trPr>
          <w:tblCellSpacing w:w="14" w:type="dxa"/>
        </w:trPr>
        <w:tc>
          <w:tcPr>
            <w:tcW w:w="2014" w:type="dxa"/>
            <w:tcBorders>
              <w:top w:val="inset" w:sz="6" w:space="0" w:color="auto"/>
              <w:left w:val="inset" w:sz="6" w:space="0" w:color="auto"/>
              <w:bottom w:val="inset" w:sz="6" w:space="0" w:color="auto"/>
              <w:right w:val="inset" w:sz="6" w:space="0" w:color="auto"/>
              <w:tl2br w:val="nil"/>
              <w:tr2bl w:val="nil"/>
            </w:tcBorders>
            <w:shd w:val="clear" w:color="auto" w:fill="E6E6E6"/>
          </w:tcPr>
          <w:p w14:paraId="5CA69240" w14:textId="77777777" w:rsidR="00615A2B" w:rsidRPr="00362A13" w:rsidRDefault="00615A2B" w:rsidP="00BC5F91">
            <w:pPr>
              <w:rPr>
                <w:b/>
              </w:rPr>
            </w:pPr>
          </w:p>
        </w:tc>
        <w:tc>
          <w:tcPr>
            <w:tcW w:w="1888" w:type="dxa"/>
            <w:tcBorders>
              <w:top w:val="inset" w:sz="6" w:space="0" w:color="auto"/>
              <w:left w:val="inset" w:sz="6" w:space="0" w:color="auto"/>
              <w:bottom w:val="inset" w:sz="6" w:space="0" w:color="auto"/>
              <w:right w:val="inset" w:sz="6" w:space="0" w:color="auto"/>
              <w:tl2br w:val="nil"/>
              <w:tr2bl w:val="nil"/>
            </w:tcBorders>
            <w:shd w:val="clear" w:color="auto" w:fill="E6E6E6"/>
          </w:tcPr>
          <w:p w14:paraId="7D459A7B" w14:textId="77777777" w:rsidR="00615A2B" w:rsidRPr="00A337BF" w:rsidRDefault="00615A2B" w:rsidP="00BC5F91">
            <w:pPr>
              <w:pStyle w:val="Tableau1religne"/>
            </w:pPr>
            <w:r>
              <w:t>Name</w:t>
            </w:r>
          </w:p>
        </w:tc>
        <w:tc>
          <w:tcPr>
            <w:tcW w:w="1888" w:type="dxa"/>
            <w:tcBorders>
              <w:top w:val="inset" w:sz="6" w:space="0" w:color="auto"/>
              <w:left w:val="inset" w:sz="6" w:space="0" w:color="auto"/>
              <w:bottom w:val="inset" w:sz="6" w:space="0" w:color="auto"/>
              <w:right w:val="inset" w:sz="6" w:space="0" w:color="auto"/>
              <w:tl2br w:val="nil"/>
              <w:tr2bl w:val="nil"/>
            </w:tcBorders>
            <w:shd w:val="clear" w:color="auto" w:fill="E6E6E6"/>
          </w:tcPr>
          <w:p w14:paraId="72445CD6" w14:textId="77777777" w:rsidR="00615A2B" w:rsidRPr="00F14D5A" w:rsidRDefault="00615A2B" w:rsidP="00BC5F91">
            <w:pPr>
              <w:pStyle w:val="Tableau1religne"/>
            </w:pPr>
            <w:r w:rsidRPr="00A337BF">
              <w:t>Company</w:t>
            </w:r>
          </w:p>
        </w:tc>
        <w:tc>
          <w:tcPr>
            <w:tcW w:w="1888" w:type="dxa"/>
            <w:tcBorders>
              <w:top w:val="inset" w:sz="6" w:space="0" w:color="auto"/>
              <w:left w:val="inset" w:sz="6" w:space="0" w:color="auto"/>
              <w:bottom w:val="inset" w:sz="6" w:space="0" w:color="auto"/>
              <w:right w:val="inset" w:sz="6" w:space="0" w:color="auto"/>
              <w:tl2br w:val="nil"/>
              <w:tr2bl w:val="nil"/>
            </w:tcBorders>
            <w:shd w:val="clear" w:color="auto" w:fill="E6E6E6"/>
          </w:tcPr>
          <w:p w14:paraId="43AA7D32" w14:textId="77777777" w:rsidR="00615A2B" w:rsidRPr="00F14D5A" w:rsidRDefault="00615A2B" w:rsidP="00BC5F91">
            <w:pPr>
              <w:pStyle w:val="Tableau1religne"/>
            </w:pPr>
            <w:r w:rsidRPr="00F14D5A">
              <w:t>Date</w:t>
            </w:r>
          </w:p>
        </w:tc>
        <w:tc>
          <w:tcPr>
            <w:tcW w:w="1874" w:type="dxa"/>
            <w:tcBorders>
              <w:top w:val="inset" w:sz="6" w:space="0" w:color="auto"/>
              <w:left w:val="inset" w:sz="6" w:space="0" w:color="auto"/>
              <w:bottom w:val="inset" w:sz="6" w:space="0" w:color="auto"/>
              <w:right w:val="inset" w:sz="6" w:space="0" w:color="auto"/>
              <w:tl2br w:val="nil"/>
              <w:tr2bl w:val="nil"/>
            </w:tcBorders>
            <w:shd w:val="clear" w:color="auto" w:fill="E6E6E6"/>
          </w:tcPr>
          <w:p w14:paraId="7E91BFF3" w14:textId="77777777" w:rsidR="00615A2B" w:rsidRPr="00F14D5A" w:rsidRDefault="00615A2B" w:rsidP="00BC5F91">
            <w:pPr>
              <w:pStyle w:val="Tableau1religne"/>
            </w:pPr>
            <w:r>
              <w:t>Signature</w:t>
            </w:r>
          </w:p>
        </w:tc>
      </w:tr>
      <w:tr w:rsidR="00615A2B" w14:paraId="4518DC90" w14:textId="77777777" w:rsidTr="00BC5F91">
        <w:trPr>
          <w:trHeight w:val="851"/>
          <w:tblCellSpacing w:w="14" w:type="dxa"/>
        </w:trPr>
        <w:tc>
          <w:tcPr>
            <w:tcW w:w="2014" w:type="dxa"/>
            <w:shd w:val="clear" w:color="auto" w:fill="E6E6E6"/>
            <w:vAlign w:val="center"/>
          </w:tcPr>
          <w:p w14:paraId="4EA80930" w14:textId="77777777" w:rsidR="00615A2B" w:rsidRPr="00517ABB" w:rsidRDefault="00615A2B" w:rsidP="00BC5F91">
            <w:pPr>
              <w:pStyle w:val="Tableau1religne"/>
              <w:jc w:val="left"/>
            </w:pPr>
            <w:r>
              <w:t>Prepared by</w:t>
            </w:r>
            <w:r w:rsidRPr="00517ABB">
              <w:t> :</w:t>
            </w:r>
          </w:p>
        </w:tc>
        <w:tc>
          <w:tcPr>
            <w:tcW w:w="1888" w:type="dxa"/>
            <w:shd w:val="clear" w:color="auto" w:fill="auto"/>
            <w:vAlign w:val="center"/>
          </w:tcPr>
          <w:p w14:paraId="1F7565C9" w14:textId="77777777" w:rsidR="00615A2B" w:rsidRDefault="00615A2B" w:rsidP="00BC5F91">
            <w:pPr>
              <w:jc w:val="center"/>
            </w:pPr>
            <w:r>
              <w:t>Richard Fernandes</w:t>
            </w:r>
          </w:p>
        </w:tc>
        <w:tc>
          <w:tcPr>
            <w:tcW w:w="1888" w:type="dxa"/>
            <w:shd w:val="clear" w:color="auto" w:fill="auto"/>
            <w:vAlign w:val="center"/>
          </w:tcPr>
          <w:p w14:paraId="75CE8058" w14:textId="77777777" w:rsidR="00615A2B" w:rsidRDefault="00615A2B" w:rsidP="00BC5F91">
            <w:pPr>
              <w:jc w:val="center"/>
            </w:pPr>
            <w:r>
              <w:t>CCRS</w:t>
            </w:r>
          </w:p>
        </w:tc>
        <w:tc>
          <w:tcPr>
            <w:tcW w:w="1888" w:type="dxa"/>
            <w:shd w:val="clear" w:color="auto" w:fill="auto"/>
            <w:vAlign w:val="center"/>
          </w:tcPr>
          <w:p w14:paraId="0E1EB63E" w14:textId="18B20144" w:rsidR="00615A2B" w:rsidRDefault="00657FD1" w:rsidP="00BC5F91">
            <w:pPr>
              <w:jc w:val="center"/>
            </w:pPr>
            <w:r>
              <w:t>March 1, 20</w:t>
            </w:r>
            <w:ins w:id="2" w:author="Fernandes, Richard (he, him, his | il, le, lui)" w:date="2024-03-07T08:28:00Z">
              <w:r w:rsidR="000B2147">
                <w:t>24</w:t>
              </w:r>
            </w:ins>
            <w:del w:id="3" w:author="Fernandes, Richard (he, him, his | il, le, lui)" w:date="2024-03-07T08:28:00Z">
              <w:r w:rsidDel="000B2147">
                <w:delText>19</w:delText>
              </w:r>
            </w:del>
          </w:p>
        </w:tc>
        <w:tc>
          <w:tcPr>
            <w:tcW w:w="1874" w:type="dxa"/>
            <w:shd w:val="clear" w:color="auto" w:fill="auto"/>
            <w:vAlign w:val="center"/>
          </w:tcPr>
          <w:p w14:paraId="4B422F2E" w14:textId="77777777" w:rsidR="00615A2B" w:rsidRDefault="00615A2B" w:rsidP="00BC5F91">
            <w:pPr>
              <w:jc w:val="center"/>
            </w:pPr>
          </w:p>
        </w:tc>
      </w:tr>
      <w:tr w:rsidR="0026322D" w14:paraId="7CAD65B8" w14:textId="77777777" w:rsidTr="00BC5F91">
        <w:trPr>
          <w:trHeight w:val="851"/>
          <w:tblCellSpacing w:w="14" w:type="dxa"/>
        </w:trPr>
        <w:tc>
          <w:tcPr>
            <w:tcW w:w="2014" w:type="dxa"/>
            <w:shd w:val="clear" w:color="auto" w:fill="E6E6E6"/>
            <w:vAlign w:val="center"/>
          </w:tcPr>
          <w:p w14:paraId="65D26CE2" w14:textId="77777777" w:rsidR="0026322D" w:rsidRPr="00517ABB" w:rsidRDefault="0026322D" w:rsidP="0026322D">
            <w:pPr>
              <w:pStyle w:val="Tableau1religne"/>
              <w:jc w:val="left"/>
            </w:pPr>
            <w:r>
              <w:t>Checked by</w:t>
            </w:r>
            <w:r w:rsidRPr="00517ABB">
              <w:t> :</w:t>
            </w:r>
          </w:p>
        </w:tc>
        <w:tc>
          <w:tcPr>
            <w:tcW w:w="1888" w:type="dxa"/>
            <w:shd w:val="clear" w:color="auto" w:fill="auto"/>
            <w:vAlign w:val="center"/>
          </w:tcPr>
          <w:p w14:paraId="54A7FB82" w14:textId="6EF6E87D" w:rsidR="0026322D" w:rsidRDefault="0026322D" w:rsidP="0026322D">
            <w:pPr>
              <w:jc w:val="center"/>
            </w:pPr>
            <w:del w:id="4" w:author="Fernandes, Richard (he, him, his | il, le, lui)" w:date="2024-03-07T08:28:00Z">
              <w:r w:rsidDel="000B2147">
                <w:delText>Najib Djamai</w:delText>
              </w:r>
            </w:del>
            <w:proofErr w:type="spellStart"/>
            <w:ins w:id="5" w:author="Fernandes, Richard (he, him, his | il, le, lui)" w:date="2024-03-07T08:28:00Z">
              <w:r w:rsidR="000B2147">
                <w:t>Lixing</w:t>
              </w:r>
              <w:proofErr w:type="spellEnd"/>
              <w:r w:rsidR="000B2147">
                <w:t xml:space="preserve"> Sun</w:t>
              </w:r>
            </w:ins>
          </w:p>
        </w:tc>
        <w:tc>
          <w:tcPr>
            <w:tcW w:w="1888" w:type="dxa"/>
            <w:shd w:val="clear" w:color="auto" w:fill="auto"/>
            <w:vAlign w:val="center"/>
          </w:tcPr>
          <w:p w14:paraId="4B688929" w14:textId="77777777" w:rsidR="0026322D" w:rsidRPr="00F14D5A" w:rsidRDefault="0026322D" w:rsidP="0026322D">
            <w:pPr>
              <w:jc w:val="center"/>
            </w:pPr>
            <w:r>
              <w:t>CCRS</w:t>
            </w:r>
          </w:p>
        </w:tc>
        <w:tc>
          <w:tcPr>
            <w:tcW w:w="1888" w:type="dxa"/>
            <w:shd w:val="clear" w:color="auto" w:fill="auto"/>
            <w:vAlign w:val="center"/>
          </w:tcPr>
          <w:p w14:paraId="0462C90F" w14:textId="6C2D04AC" w:rsidR="0026322D" w:rsidRPr="0026322D" w:rsidRDefault="0026322D" w:rsidP="0026322D">
            <w:pPr>
              <w:jc w:val="center"/>
              <w:rPr>
                <w:lang w:val="en-US"/>
              </w:rPr>
            </w:pPr>
            <w:r>
              <w:t xml:space="preserve">March </w:t>
            </w:r>
            <w:ins w:id="6" w:author="Fernandes, Richard (he, him, his | il, le, lui)" w:date="2024-03-07T08:28:00Z">
              <w:r w:rsidR="000B2147">
                <w:t>xx</w:t>
              </w:r>
            </w:ins>
            <w:del w:id="7" w:author="Fernandes, Richard (he, him, his | il, le, lui)" w:date="2024-03-07T08:28:00Z">
              <w:r w:rsidDel="000B2147">
                <w:delText>10,</w:delText>
              </w:r>
            </w:del>
            <w:r>
              <w:t xml:space="preserve"> 20</w:t>
            </w:r>
            <w:ins w:id="8" w:author="Fernandes, Richard (he, him, his | il, le, lui)" w:date="2024-03-07T08:28:00Z">
              <w:r w:rsidR="000B2147">
                <w:t>24</w:t>
              </w:r>
            </w:ins>
            <w:del w:id="9" w:author="Fernandes, Richard (he, him, his | il, le, lui)" w:date="2024-03-07T08:28:00Z">
              <w:r w:rsidDel="000B2147">
                <w:delText>19</w:delText>
              </w:r>
            </w:del>
          </w:p>
        </w:tc>
        <w:tc>
          <w:tcPr>
            <w:tcW w:w="1874" w:type="dxa"/>
            <w:shd w:val="clear" w:color="auto" w:fill="auto"/>
            <w:vAlign w:val="center"/>
          </w:tcPr>
          <w:p w14:paraId="5CC7EBC9" w14:textId="77777777" w:rsidR="0026322D" w:rsidRDefault="0026322D" w:rsidP="0026322D">
            <w:pPr>
              <w:jc w:val="center"/>
            </w:pPr>
          </w:p>
        </w:tc>
      </w:tr>
      <w:tr w:rsidR="0026322D" w14:paraId="1E0F10AD" w14:textId="77777777" w:rsidTr="00BC5F91">
        <w:trPr>
          <w:trHeight w:val="851"/>
          <w:tblCellSpacing w:w="14" w:type="dxa"/>
        </w:trPr>
        <w:tc>
          <w:tcPr>
            <w:tcW w:w="2014" w:type="dxa"/>
            <w:shd w:val="clear" w:color="auto" w:fill="E6E6E6"/>
            <w:vAlign w:val="center"/>
          </w:tcPr>
          <w:p w14:paraId="23242CAC" w14:textId="77777777" w:rsidR="0026322D" w:rsidRPr="00517ABB" w:rsidRDefault="0026322D" w:rsidP="0026322D">
            <w:pPr>
              <w:pStyle w:val="Tableau1religne"/>
              <w:jc w:val="left"/>
            </w:pPr>
            <w:r>
              <w:t>Approved by</w:t>
            </w:r>
            <w:r w:rsidRPr="00517ABB">
              <w:t> :</w:t>
            </w:r>
          </w:p>
        </w:tc>
        <w:tc>
          <w:tcPr>
            <w:tcW w:w="1888" w:type="dxa"/>
            <w:shd w:val="clear" w:color="auto" w:fill="auto"/>
            <w:vAlign w:val="center"/>
          </w:tcPr>
          <w:p w14:paraId="3DD27A75" w14:textId="7101E0AC" w:rsidR="0026322D" w:rsidRDefault="0026322D" w:rsidP="0026322D">
            <w:pPr>
              <w:jc w:val="center"/>
            </w:pPr>
            <w:del w:id="10" w:author="Fernandes, Richard (he, him, his | il, le, lui)" w:date="2024-03-07T08:28:00Z">
              <w:r w:rsidDel="000B2147">
                <w:delText>Darren Janzen</w:delText>
              </w:r>
            </w:del>
            <w:ins w:id="11" w:author="Fernandes, Richard (he, him, his | il, le, lui)" w:date="2024-03-07T08:28:00Z">
              <w:r w:rsidR="000B2147">
                <w:t>xx</w:t>
              </w:r>
            </w:ins>
          </w:p>
        </w:tc>
        <w:tc>
          <w:tcPr>
            <w:tcW w:w="1888" w:type="dxa"/>
            <w:shd w:val="clear" w:color="auto" w:fill="auto"/>
            <w:vAlign w:val="center"/>
          </w:tcPr>
          <w:p w14:paraId="4EB0A847" w14:textId="430F73F4" w:rsidR="0026322D" w:rsidRPr="00F14D5A" w:rsidRDefault="0026322D" w:rsidP="0026322D">
            <w:pPr>
              <w:jc w:val="center"/>
            </w:pPr>
            <w:r>
              <w:t>C</w:t>
            </w:r>
            <w:ins w:id="12" w:author="Fernandes, Richard (he, him, his | il, le, lui)" w:date="2024-03-07T08:28:00Z">
              <w:r w:rsidR="000B2147">
                <w:t>SA</w:t>
              </w:r>
            </w:ins>
            <w:r>
              <w:t>CRS</w:t>
            </w:r>
          </w:p>
        </w:tc>
        <w:tc>
          <w:tcPr>
            <w:tcW w:w="1888" w:type="dxa"/>
            <w:shd w:val="clear" w:color="auto" w:fill="auto"/>
            <w:vAlign w:val="center"/>
          </w:tcPr>
          <w:p w14:paraId="6A349A76" w14:textId="19D6557B" w:rsidR="0026322D" w:rsidRDefault="0026322D" w:rsidP="0026322D">
            <w:pPr>
              <w:jc w:val="center"/>
            </w:pPr>
            <w:r>
              <w:t xml:space="preserve">March </w:t>
            </w:r>
            <w:ins w:id="13" w:author="Fernandes, Richard (he, him, his | il, le, lui)" w:date="2024-03-07T08:28:00Z">
              <w:r w:rsidR="000B2147">
                <w:t>xx</w:t>
              </w:r>
            </w:ins>
            <w:del w:id="14" w:author="Fernandes, Richard (he, him, his | il, le, lui)" w:date="2024-03-07T08:28:00Z">
              <w:r w:rsidDel="000B2147">
                <w:delText>31</w:delText>
              </w:r>
            </w:del>
            <w:r>
              <w:t>, 2019</w:t>
            </w:r>
          </w:p>
        </w:tc>
        <w:tc>
          <w:tcPr>
            <w:tcW w:w="1874" w:type="dxa"/>
            <w:shd w:val="clear" w:color="auto" w:fill="auto"/>
            <w:vAlign w:val="center"/>
          </w:tcPr>
          <w:p w14:paraId="7F168591" w14:textId="77777777" w:rsidR="0026322D" w:rsidRDefault="0026322D" w:rsidP="0026322D">
            <w:pPr>
              <w:jc w:val="center"/>
            </w:pPr>
          </w:p>
        </w:tc>
      </w:tr>
    </w:tbl>
    <w:p w14:paraId="42FF8035" w14:textId="77777777" w:rsidR="00615A2B" w:rsidRDefault="00615A2B" w:rsidP="00615A2B"/>
    <w:p w14:paraId="5EE65668" w14:textId="77777777" w:rsidR="00615A2B" w:rsidRDefault="00615A2B" w:rsidP="00615A2B"/>
    <w:p w14:paraId="458DB5DD" w14:textId="77777777" w:rsidR="00615A2B" w:rsidRDefault="00615A2B" w:rsidP="00615A2B"/>
    <w:tbl>
      <w:tblPr>
        <w:tblW w:w="9828"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4020"/>
        <w:gridCol w:w="5808"/>
      </w:tblGrid>
      <w:tr w:rsidR="00615A2B" w14:paraId="5A6D4E02" w14:textId="77777777" w:rsidTr="00BC5F91">
        <w:trPr>
          <w:tblCellSpacing w:w="20" w:type="dxa"/>
        </w:trPr>
        <w:tc>
          <w:tcPr>
            <w:tcW w:w="3960" w:type="dxa"/>
            <w:tcBorders>
              <w:top w:val="inset" w:sz="6" w:space="0" w:color="auto"/>
              <w:left w:val="inset" w:sz="6" w:space="0" w:color="auto"/>
              <w:bottom w:val="inset" w:sz="6" w:space="0" w:color="auto"/>
              <w:right w:val="inset" w:sz="6" w:space="0" w:color="auto"/>
              <w:tl2br w:val="nil"/>
              <w:tr2bl w:val="nil"/>
            </w:tcBorders>
            <w:shd w:val="clear" w:color="auto" w:fill="E6E6E6"/>
          </w:tcPr>
          <w:p w14:paraId="6886B035" w14:textId="77777777" w:rsidR="00615A2B" w:rsidRPr="00437CDF" w:rsidRDefault="00615A2B" w:rsidP="00BC5F91">
            <w:pPr>
              <w:pStyle w:val="Tableau1religne"/>
              <w:jc w:val="left"/>
            </w:pPr>
            <w:r>
              <w:t>D</w:t>
            </w:r>
            <w:r w:rsidRPr="00437CDF">
              <w:t>ocument</w:t>
            </w:r>
            <w:r>
              <w:t xml:space="preserve"> reference</w:t>
            </w:r>
            <w:r w:rsidRPr="00437CDF">
              <w:t> :</w:t>
            </w:r>
          </w:p>
        </w:tc>
        <w:tc>
          <w:tcPr>
            <w:tcW w:w="5748" w:type="dxa"/>
            <w:tcBorders>
              <w:top w:val="inset" w:sz="6" w:space="0" w:color="auto"/>
              <w:left w:val="inset" w:sz="6" w:space="0" w:color="auto"/>
              <w:bottom w:val="inset" w:sz="6" w:space="0" w:color="auto"/>
              <w:right w:val="inset" w:sz="6" w:space="0" w:color="auto"/>
              <w:tl2br w:val="nil"/>
              <w:tr2bl w:val="nil"/>
            </w:tcBorders>
            <w:shd w:val="clear" w:color="auto" w:fill="E6E6E6"/>
          </w:tcPr>
          <w:p w14:paraId="1222C1B1" w14:textId="23BF7621" w:rsidR="00615A2B" w:rsidRDefault="00281146">
            <w:fldSimple w:instr=" DOCPROPERTY  Référence  \* MERGEFORMAT ">
              <w:r w:rsidR="00615A2B">
                <w:t>LEAF-</w:t>
              </w:r>
              <w:ins w:id="15" w:author="Fernandes, Richard (he, him, his | il, le, lui)" w:date="2024-03-07T08:29:00Z">
                <w:r w:rsidR="000B2147">
                  <w:t>DEC-</w:t>
                </w:r>
              </w:ins>
              <w:r w:rsidR="00615A2B">
                <w:t>TN-</w:t>
              </w:r>
              <w:r w:rsidR="00B13FB5">
                <w:t>001</w:t>
              </w:r>
              <w:r w:rsidR="00615A2B">
                <w:t>-CCRS</w:t>
              </w:r>
            </w:fldSimple>
          </w:p>
        </w:tc>
      </w:tr>
      <w:tr w:rsidR="00615A2B" w14:paraId="5E3FBDC3" w14:textId="77777777" w:rsidTr="00BC5F91">
        <w:tblPrEx>
          <w:tblCellSpacing w:w="8" w:type="dxa"/>
        </w:tblPrEx>
        <w:trPr>
          <w:tblCellSpacing w:w="8" w:type="dxa"/>
        </w:trPr>
        <w:tc>
          <w:tcPr>
            <w:tcW w:w="3960" w:type="dxa"/>
            <w:shd w:val="clear" w:color="auto" w:fill="E6E6E6"/>
          </w:tcPr>
          <w:p w14:paraId="2E569119" w14:textId="77777777" w:rsidR="00615A2B" w:rsidRPr="00437CDF" w:rsidRDefault="00615A2B" w:rsidP="00BC5F91">
            <w:pPr>
              <w:pStyle w:val="Tableau1religne"/>
              <w:jc w:val="left"/>
            </w:pPr>
            <w:proofErr w:type="spellStart"/>
            <w:r>
              <w:t>Issue.Re</w:t>
            </w:r>
            <w:r w:rsidRPr="00437CDF">
              <w:t>vision</w:t>
            </w:r>
            <w:proofErr w:type="spellEnd"/>
            <w:r w:rsidRPr="00437CDF">
              <w:t> :</w:t>
            </w:r>
          </w:p>
        </w:tc>
        <w:tc>
          <w:tcPr>
            <w:tcW w:w="5748" w:type="dxa"/>
            <w:shd w:val="clear" w:color="auto" w:fill="auto"/>
          </w:tcPr>
          <w:p w14:paraId="4A0934E9" w14:textId="724FD43F" w:rsidR="00615A2B" w:rsidRDefault="000B2147">
            <w:ins w:id="16" w:author="Fernandes, Richard (he, him, his | il, le, lui)" w:date="2024-03-07T08:29:00Z">
              <w:r>
                <w:t>1</w:t>
              </w:r>
            </w:ins>
            <w:del w:id="17" w:author="Fernandes, Richard (he, him, his | il, le, lui)" w:date="2024-03-07T08:29:00Z">
              <w:r w:rsidR="00615A2B" w:rsidDel="000B2147">
                <w:delText>1.</w:delText>
              </w:r>
              <w:r w:rsidR="006675DB" w:rsidDel="000B2147">
                <w:delText>2</w:delText>
              </w:r>
            </w:del>
          </w:p>
        </w:tc>
      </w:tr>
      <w:tr w:rsidR="00615A2B" w14:paraId="3FE95F9C" w14:textId="77777777" w:rsidTr="00BC5F91">
        <w:tblPrEx>
          <w:tblCellSpacing w:w="8" w:type="dxa"/>
        </w:tblPrEx>
        <w:trPr>
          <w:tblCellSpacing w:w="8" w:type="dxa"/>
        </w:trPr>
        <w:tc>
          <w:tcPr>
            <w:tcW w:w="3960" w:type="dxa"/>
            <w:shd w:val="clear" w:color="auto" w:fill="E6E6E6"/>
          </w:tcPr>
          <w:p w14:paraId="4E5FC9FD" w14:textId="77777777" w:rsidR="00615A2B" w:rsidRPr="00437CDF" w:rsidRDefault="00615A2B" w:rsidP="00BC5F91">
            <w:pPr>
              <w:pStyle w:val="Tableau1religne"/>
              <w:jc w:val="left"/>
            </w:pPr>
            <w:r w:rsidRPr="00437CDF">
              <w:t>Date</w:t>
            </w:r>
            <w:r>
              <w:t> :</w:t>
            </w:r>
          </w:p>
        </w:tc>
        <w:tc>
          <w:tcPr>
            <w:tcW w:w="5748" w:type="dxa"/>
            <w:shd w:val="clear" w:color="auto" w:fill="auto"/>
          </w:tcPr>
          <w:p w14:paraId="4BD4DB2E" w14:textId="495991FF" w:rsidR="00615A2B" w:rsidRPr="00770313" w:rsidRDefault="000B2147" w:rsidP="00BC5F91">
            <w:ins w:id="18" w:author="Fernandes, Richard (he, him, his | il, le, lui)" w:date="2024-03-07T08:29:00Z">
              <w:r>
                <w:t>01</w:t>
              </w:r>
            </w:ins>
            <w:del w:id="19" w:author="Fernandes, Richard (he, him, his | il, le, lui)" w:date="2024-03-07T08:29:00Z">
              <w:r w:rsidR="006675DB" w:rsidDel="000B2147">
                <w:delText>16</w:delText>
              </w:r>
            </w:del>
            <w:r w:rsidR="006675DB">
              <w:t>/03/202</w:t>
            </w:r>
            <w:ins w:id="20" w:author="Fernandes, Richard (he, him, his | il, le, lui)" w:date="2024-03-07T08:28:00Z">
              <w:r>
                <w:t>4</w:t>
              </w:r>
            </w:ins>
            <w:del w:id="21" w:author="Fernandes, Richard (he, him, his | il, le, lui)" w:date="2024-03-07T08:28:00Z">
              <w:r w:rsidR="006675DB" w:rsidDel="000B2147">
                <w:delText>1</w:delText>
              </w:r>
            </w:del>
          </w:p>
        </w:tc>
      </w:tr>
      <w:tr w:rsidR="00615A2B" w14:paraId="7C60685E" w14:textId="77777777" w:rsidTr="00BC5F91">
        <w:tblPrEx>
          <w:tblCellSpacing w:w="8" w:type="dxa"/>
        </w:tblPrEx>
        <w:trPr>
          <w:tblCellSpacing w:w="8" w:type="dxa"/>
        </w:trPr>
        <w:tc>
          <w:tcPr>
            <w:tcW w:w="3960" w:type="dxa"/>
            <w:shd w:val="clear" w:color="auto" w:fill="E6E6E6"/>
          </w:tcPr>
          <w:p w14:paraId="7705ACB9" w14:textId="77777777" w:rsidR="00615A2B" w:rsidRPr="00437CDF" w:rsidRDefault="00615A2B" w:rsidP="00BC5F91">
            <w:pPr>
              <w:pStyle w:val="Tableau1religne"/>
              <w:jc w:val="left"/>
            </w:pPr>
            <w:r>
              <w:rPr>
                <w:noProof/>
                <w:lang w:eastAsia="en-CA"/>
              </w:rPr>
              <mc:AlternateContent>
                <mc:Choice Requires="wps">
                  <w:drawing>
                    <wp:anchor distT="0" distB="0" distL="114300" distR="114300" simplePos="0" relativeHeight="251659264" behindDoc="0" locked="1" layoutInCell="0" allowOverlap="0" wp14:anchorId="5B64CA62" wp14:editId="44B50464">
                      <wp:simplePos x="0" y="0"/>
                      <wp:positionH relativeFrom="page">
                        <wp:posOffset>252095</wp:posOffset>
                      </wp:positionH>
                      <wp:positionV relativeFrom="page">
                        <wp:posOffset>7524750</wp:posOffset>
                      </wp:positionV>
                      <wp:extent cx="179705" cy="2879725"/>
                      <wp:effectExtent l="4445"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287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C6AC7E" w14:textId="77777777" w:rsidR="006675DB" w:rsidRPr="00FE0BF8" w:rsidRDefault="006675DB" w:rsidP="00615A2B">
                                  <w:pPr>
                                    <w:rPr>
                                      <w:color w:val="808080"/>
                                      <w:sz w:val="14"/>
                                      <w:szCs w:val="14"/>
                                      <w:lang w:val="nl-NL"/>
                                    </w:rPr>
                                  </w:pPr>
                                  <w:r>
                                    <w:rPr>
                                      <w:color w:val="808080"/>
                                      <w:sz w:val="14"/>
                                      <w:szCs w:val="14"/>
                                      <w:lang w:val="nl-NL"/>
                                    </w:rPr>
                                    <w:t>EN-</w:t>
                                  </w:r>
                                  <w:r w:rsidRPr="00FE0BF8">
                                    <w:rPr>
                                      <w:color w:val="808080"/>
                                      <w:sz w:val="14"/>
                                      <w:szCs w:val="14"/>
                                      <w:lang w:val="nl-NL"/>
                                    </w:rPr>
                                    <w:t>MAG-MOD.DT-GEN</w:t>
                                  </w:r>
                                  <w:r>
                                    <w:rPr>
                                      <w:color w:val="808080"/>
                                      <w:sz w:val="14"/>
                                      <w:szCs w:val="14"/>
                                      <w:lang w:val="nl-NL"/>
                                    </w:rPr>
                                    <w:t>-034-v1.3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B92379" id="_x0000_t202" coordsize="21600,21600" o:spt="202" path="m,l,21600r21600,l21600,xe">
                      <v:stroke joinstyle="miter"/>
                      <v:path gradientshapeok="t" o:connecttype="rect"/>
                    </v:shapetype>
                    <v:shape id="Text Box 2" o:spid="_x0000_s1026" type="#_x0000_t202" style="position:absolute;margin-left:19.85pt;margin-top:592.5pt;width:14.15pt;height:226.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" o:allowincell="f" o:allowoverlap="f" stroked="f">
                      <v:textbox style="layout-flow:vertical;mso-layout-flow-alt:bottom-to-top" inset="0,0,0,0">
                        <w:txbxContent>
                          <w:p w:rsidR="006675DB" w:rsidRPr="00FE0BF8" w:rsidRDefault="006675DB" w:rsidP="00615A2B">
                            <w:pPr>
                              <w:rPr>
                                <w:color w:val="808080"/>
                                <w:sz w:val="14"/>
                                <w:szCs w:val="14"/>
                                <w:lang w:val="nl-NL"/>
                              </w:rPr>
                            </w:pPr>
                            <w:r>
                              <w:rPr>
                                <w:color w:val="808080"/>
                                <w:sz w:val="14"/>
                                <w:szCs w:val="14"/>
                                <w:lang w:val="nl-NL"/>
                              </w:rPr>
                              <w:t>EN-</w:t>
                            </w:r>
                            <w:r w:rsidRPr="00FE0BF8">
                              <w:rPr>
                                <w:color w:val="808080"/>
                                <w:sz w:val="14"/>
                                <w:szCs w:val="14"/>
                                <w:lang w:val="nl-NL"/>
                              </w:rPr>
                              <w:t>MAG-MOD.DT-GEN</w:t>
                            </w:r>
                            <w:r>
                              <w:rPr>
                                <w:color w:val="808080"/>
                                <w:sz w:val="14"/>
                                <w:szCs w:val="14"/>
                                <w:lang w:val="nl-NL"/>
                              </w:rPr>
                              <w:t>-034-v1.3</w:t>
                            </w:r>
                          </w:p>
                        </w:txbxContent>
                      </v:textbox>
                      <w10:wrap anchorx="page" anchory="page"/>
                      <w10:anchorlock/>
                    </v:shape>
                  </w:pict>
                </mc:Fallback>
              </mc:AlternateContent>
            </w:r>
            <w:r w:rsidRPr="00437CDF">
              <w:t>Client :</w:t>
            </w:r>
          </w:p>
        </w:tc>
        <w:tc>
          <w:tcPr>
            <w:tcW w:w="5748" w:type="dxa"/>
            <w:shd w:val="clear" w:color="auto" w:fill="auto"/>
          </w:tcPr>
          <w:p w14:paraId="2FC0393B" w14:textId="77777777" w:rsidR="00615A2B" w:rsidRDefault="00615A2B" w:rsidP="00BC5F91">
            <w:r>
              <w:t>NRCan/CSA</w:t>
            </w:r>
          </w:p>
        </w:tc>
      </w:tr>
      <w:tr w:rsidR="00615A2B" w14:paraId="04067064" w14:textId="77777777" w:rsidTr="00BC5F91">
        <w:tblPrEx>
          <w:tblCellSpacing w:w="8" w:type="dxa"/>
        </w:tblPrEx>
        <w:trPr>
          <w:tblCellSpacing w:w="8" w:type="dxa"/>
        </w:trPr>
        <w:tc>
          <w:tcPr>
            <w:tcW w:w="3960" w:type="dxa"/>
            <w:shd w:val="clear" w:color="auto" w:fill="E6E6E6"/>
          </w:tcPr>
          <w:p w14:paraId="1990D97C" w14:textId="77777777" w:rsidR="00615A2B" w:rsidRPr="00437CDF" w:rsidRDefault="00615A2B" w:rsidP="00BC5F91">
            <w:pPr>
              <w:pStyle w:val="Tableau1religne"/>
              <w:jc w:val="left"/>
            </w:pPr>
            <w:r>
              <w:t>Re</w:t>
            </w:r>
            <w:r w:rsidRPr="00437CDF">
              <w:t xml:space="preserve">f., </w:t>
            </w:r>
            <w:r>
              <w:t>Tender</w:t>
            </w:r>
            <w:r w:rsidRPr="00437CDF">
              <w:t> :</w:t>
            </w:r>
          </w:p>
        </w:tc>
        <w:tc>
          <w:tcPr>
            <w:tcW w:w="5748" w:type="dxa"/>
            <w:shd w:val="clear" w:color="auto" w:fill="auto"/>
          </w:tcPr>
          <w:p w14:paraId="64F41CEC" w14:textId="6850D646" w:rsidR="00615A2B" w:rsidRDefault="00615A2B" w:rsidP="00BC5F91">
            <w:del w:id="22" w:author="Fernandes, Richard (he, him, his | il, le, lui)" w:date="2024-03-07T08:29:00Z">
              <w:r w:rsidDel="000B2147">
                <w:delText>GEODE GRIP</w:delText>
              </w:r>
            </w:del>
            <w:ins w:id="23" w:author="Fernandes, Richard (he, him, his | il, le, lui)" w:date="2024-03-07T08:29:00Z">
              <w:r w:rsidR="000B2147">
                <w:t>DEC</w:t>
              </w:r>
            </w:ins>
          </w:p>
        </w:tc>
      </w:tr>
    </w:tbl>
    <w:p w14:paraId="061259F7" w14:textId="77777777" w:rsidR="008809C0" w:rsidRDefault="008809C0" w:rsidP="008809C0"/>
    <w:p w14:paraId="0911FD99" w14:textId="77777777" w:rsidR="008809C0" w:rsidRPr="0008757F" w:rsidRDefault="008809C0" w:rsidP="008809C0">
      <w:pPr>
        <w:pStyle w:val="Titretable"/>
        <w:pageBreakBefore w:val="0"/>
      </w:pPr>
      <w:r>
        <w:t>Document Change Record</w:t>
      </w:r>
    </w:p>
    <w:tbl>
      <w:tblPr>
        <w:tblW w:w="9683" w:type="dxa"/>
        <w:tblCellSpacing w:w="14" w:type="dxa"/>
        <w:tblInd w:w="107"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948"/>
        <w:gridCol w:w="935"/>
        <w:gridCol w:w="1660"/>
        <w:gridCol w:w="4014"/>
        <w:gridCol w:w="2126"/>
      </w:tblGrid>
      <w:tr w:rsidR="008809C0" w:rsidRPr="00317F57" w14:paraId="79825531" w14:textId="77777777" w:rsidTr="00BC5F91">
        <w:trPr>
          <w:tblCellSpacing w:w="14" w:type="dxa"/>
        </w:trPr>
        <w:tc>
          <w:tcPr>
            <w:tcW w:w="906" w:type="dxa"/>
            <w:tcBorders>
              <w:top w:val="inset" w:sz="6" w:space="0" w:color="auto"/>
              <w:left w:val="inset" w:sz="6" w:space="0" w:color="auto"/>
              <w:bottom w:val="inset" w:sz="6" w:space="0" w:color="auto"/>
              <w:right w:val="inset" w:sz="6" w:space="0" w:color="auto"/>
              <w:tl2br w:val="nil"/>
              <w:tr2bl w:val="nil"/>
            </w:tcBorders>
            <w:shd w:val="clear" w:color="auto" w:fill="E6E6E6"/>
          </w:tcPr>
          <w:p w14:paraId="123A9826" w14:textId="77777777" w:rsidR="008809C0" w:rsidRDefault="008809C0" w:rsidP="00BC5F91">
            <w:pPr>
              <w:pStyle w:val="Tableau1religne"/>
            </w:pPr>
            <w:proofErr w:type="spellStart"/>
            <w:r>
              <w:t>Iss</w:t>
            </w:r>
            <w:proofErr w:type="spellEnd"/>
            <w:r>
              <w:t>.</w:t>
            </w:r>
          </w:p>
        </w:tc>
        <w:tc>
          <w:tcPr>
            <w:tcW w:w="907" w:type="dxa"/>
            <w:tcBorders>
              <w:top w:val="inset" w:sz="6" w:space="0" w:color="auto"/>
              <w:left w:val="inset" w:sz="6" w:space="0" w:color="auto"/>
              <w:bottom w:val="inset" w:sz="6" w:space="0" w:color="auto"/>
              <w:right w:val="inset" w:sz="6" w:space="0" w:color="auto"/>
              <w:tl2br w:val="nil"/>
              <w:tr2bl w:val="nil"/>
            </w:tcBorders>
            <w:shd w:val="clear" w:color="auto" w:fill="E6E6E6"/>
          </w:tcPr>
          <w:p w14:paraId="6CEB9ACE" w14:textId="77777777" w:rsidR="008809C0" w:rsidRDefault="008809C0" w:rsidP="00BC5F91">
            <w:pPr>
              <w:pStyle w:val="Tableau1religne"/>
            </w:pPr>
            <w:r>
              <w:t>Rev.</w:t>
            </w:r>
          </w:p>
        </w:tc>
        <w:tc>
          <w:tcPr>
            <w:tcW w:w="1632" w:type="dxa"/>
            <w:tcBorders>
              <w:top w:val="inset" w:sz="6" w:space="0" w:color="auto"/>
              <w:left w:val="inset" w:sz="6" w:space="0" w:color="auto"/>
              <w:bottom w:val="inset" w:sz="6" w:space="0" w:color="auto"/>
              <w:right w:val="inset" w:sz="6" w:space="0" w:color="auto"/>
              <w:tl2br w:val="nil"/>
              <w:tr2bl w:val="nil"/>
            </w:tcBorders>
            <w:shd w:val="clear" w:color="auto" w:fill="E6E6E6"/>
          </w:tcPr>
          <w:p w14:paraId="259EC919" w14:textId="77777777" w:rsidR="008809C0" w:rsidRDefault="008809C0" w:rsidP="00BC5F91">
            <w:pPr>
              <w:pStyle w:val="Tableau1religne"/>
            </w:pPr>
            <w:r>
              <w:t>Date</w:t>
            </w:r>
          </w:p>
        </w:tc>
        <w:tc>
          <w:tcPr>
            <w:tcW w:w="3986" w:type="dxa"/>
            <w:tcBorders>
              <w:top w:val="inset" w:sz="6" w:space="0" w:color="auto"/>
              <w:left w:val="inset" w:sz="6" w:space="0" w:color="auto"/>
              <w:bottom w:val="inset" w:sz="6" w:space="0" w:color="auto"/>
              <w:right w:val="inset" w:sz="6" w:space="0" w:color="auto"/>
              <w:tl2br w:val="nil"/>
              <w:tr2bl w:val="nil"/>
            </w:tcBorders>
            <w:shd w:val="clear" w:color="auto" w:fill="E6E6E6"/>
          </w:tcPr>
          <w:p w14:paraId="57958C16" w14:textId="77777777" w:rsidR="008809C0" w:rsidRPr="00814CA9" w:rsidRDefault="008809C0" w:rsidP="00BC5F91">
            <w:pPr>
              <w:pStyle w:val="Tableau1religne"/>
            </w:pPr>
            <w:r>
              <w:t>Reason</w:t>
            </w:r>
          </w:p>
        </w:tc>
        <w:tc>
          <w:tcPr>
            <w:tcW w:w="2084" w:type="dxa"/>
            <w:tcBorders>
              <w:top w:val="inset" w:sz="6" w:space="0" w:color="auto"/>
              <w:left w:val="inset" w:sz="6" w:space="0" w:color="auto"/>
              <w:bottom w:val="inset" w:sz="6" w:space="0" w:color="auto"/>
              <w:right w:val="inset" w:sz="6" w:space="0" w:color="auto"/>
              <w:tl2br w:val="nil"/>
              <w:tr2bl w:val="nil"/>
            </w:tcBorders>
            <w:shd w:val="clear" w:color="auto" w:fill="E6E6E6"/>
          </w:tcPr>
          <w:p w14:paraId="1F2C1730" w14:textId="77777777" w:rsidR="008809C0" w:rsidRDefault="008809C0" w:rsidP="00BC5F91">
            <w:pPr>
              <w:pStyle w:val="Tableau1religne"/>
            </w:pPr>
            <w:r>
              <w:t>Comments</w:t>
            </w:r>
          </w:p>
        </w:tc>
      </w:tr>
      <w:tr w:rsidR="008809C0" w14:paraId="4F219DFB" w14:textId="77777777" w:rsidTr="00BC5F91">
        <w:trPr>
          <w:tblCellSpacing w:w="14" w:type="dxa"/>
        </w:trPr>
        <w:tc>
          <w:tcPr>
            <w:tcW w:w="906" w:type="dxa"/>
            <w:shd w:val="clear" w:color="auto" w:fill="auto"/>
          </w:tcPr>
          <w:p w14:paraId="180B20F4" w14:textId="77777777" w:rsidR="008809C0" w:rsidRDefault="008809C0" w:rsidP="00BC5F91">
            <w:r>
              <w:t>1</w:t>
            </w:r>
          </w:p>
        </w:tc>
        <w:tc>
          <w:tcPr>
            <w:tcW w:w="907" w:type="dxa"/>
            <w:shd w:val="clear" w:color="auto" w:fill="auto"/>
          </w:tcPr>
          <w:p w14:paraId="7DFBF6B2" w14:textId="77777777" w:rsidR="008809C0" w:rsidRDefault="008809C0" w:rsidP="00BC5F91">
            <w:r>
              <w:t>0</w:t>
            </w:r>
          </w:p>
        </w:tc>
        <w:tc>
          <w:tcPr>
            <w:tcW w:w="1632" w:type="dxa"/>
            <w:shd w:val="clear" w:color="auto" w:fill="auto"/>
          </w:tcPr>
          <w:p w14:paraId="4634047F" w14:textId="468CF133" w:rsidR="008809C0" w:rsidRDefault="00B13FB5" w:rsidP="00BC5F91">
            <w:del w:id="24" w:author="Fernandes, Richard (he, him, his | il, le, lui)" w:date="2024-03-07T08:29:00Z">
              <w:r w:rsidDel="000B2147">
                <w:delText>January 2, 2019</w:delText>
              </w:r>
            </w:del>
            <w:ins w:id="25" w:author="Fernandes, Richard (he, him, his | il, le, lui)" w:date="2024-03-07T08:29:00Z">
              <w:r w:rsidR="000B2147">
                <w:t>March 1, 2024</w:t>
              </w:r>
            </w:ins>
          </w:p>
        </w:tc>
        <w:tc>
          <w:tcPr>
            <w:tcW w:w="3986" w:type="dxa"/>
            <w:shd w:val="clear" w:color="auto" w:fill="auto"/>
          </w:tcPr>
          <w:p w14:paraId="549D6376" w14:textId="78A6EF20" w:rsidR="008809C0" w:rsidRDefault="008809C0" w:rsidP="00BC5F91">
            <w:r>
              <w:t>Creation of the document</w:t>
            </w:r>
            <w:ins w:id="26" w:author="Fernandes, Richard (he, him, his | il, le, lui)" w:date="2024-03-07T08:29:00Z">
              <w:r w:rsidR="000B2147">
                <w:t xml:space="preserve"> from LEAF-TB-001-CCRS</w:t>
              </w:r>
            </w:ins>
          </w:p>
          <w:p w14:paraId="34FD9237" w14:textId="77777777" w:rsidR="008809C0" w:rsidRDefault="008809C0" w:rsidP="00BC5F91"/>
        </w:tc>
        <w:tc>
          <w:tcPr>
            <w:tcW w:w="2084" w:type="dxa"/>
            <w:shd w:val="clear" w:color="auto" w:fill="auto"/>
          </w:tcPr>
          <w:p w14:paraId="7EDF147B" w14:textId="77777777" w:rsidR="008809C0" w:rsidRDefault="008809C0" w:rsidP="00BC5F91"/>
        </w:tc>
      </w:tr>
      <w:tr w:rsidR="008809C0" w14:paraId="77C78551" w14:textId="77777777" w:rsidTr="00BC5F91">
        <w:trPr>
          <w:tblCellSpacing w:w="14" w:type="dxa"/>
        </w:trPr>
        <w:tc>
          <w:tcPr>
            <w:tcW w:w="906" w:type="dxa"/>
            <w:shd w:val="clear" w:color="auto" w:fill="auto"/>
          </w:tcPr>
          <w:p w14:paraId="57B68438" w14:textId="17CBCE4C" w:rsidR="008809C0" w:rsidRDefault="00657FD1" w:rsidP="00BC5F91">
            <w:del w:id="27" w:author="Fernandes, Richard (he, him, his | il, le, lui)" w:date="2024-03-07T08:29:00Z">
              <w:r w:rsidDel="000B2147">
                <w:delText>1</w:delText>
              </w:r>
            </w:del>
          </w:p>
        </w:tc>
        <w:tc>
          <w:tcPr>
            <w:tcW w:w="907" w:type="dxa"/>
            <w:shd w:val="clear" w:color="auto" w:fill="auto"/>
          </w:tcPr>
          <w:p w14:paraId="0FFB309D" w14:textId="3C9413E3" w:rsidR="008809C0" w:rsidRDefault="00657FD1" w:rsidP="00BC5F91">
            <w:del w:id="28" w:author="Fernandes, Richard (he, him, his | il, le, lui)" w:date="2024-03-07T08:29:00Z">
              <w:r w:rsidDel="000B2147">
                <w:delText>1</w:delText>
              </w:r>
            </w:del>
          </w:p>
        </w:tc>
        <w:tc>
          <w:tcPr>
            <w:tcW w:w="1632" w:type="dxa"/>
            <w:shd w:val="clear" w:color="auto" w:fill="auto"/>
          </w:tcPr>
          <w:p w14:paraId="3284A977" w14:textId="30976F42" w:rsidR="008809C0" w:rsidRDefault="00657FD1" w:rsidP="00BC5F91">
            <w:del w:id="29" w:author="Fernandes, Richard (he, him, his | il, le, lui)" w:date="2024-03-07T08:29:00Z">
              <w:r w:rsidDel="000B2147">
                <w:delText>March 1, 2019</w:delText>
              </w:r>
            </w:del>
          </w:p>
        </w:tc>
        <w:tc>
          <w:tcPr>
            <w:tcW w:w="3986" w:type="dxa"/>
            <w:shd w:val="clear" w:color="auto" w:fill="auto"/>
          </w:tcPr>
          <w:p w14:paraId="2665F713" w14:textId="5F3C8A6D" w:rsidR="008809C0" w:rsidRDefault="00657FD1" w:rsidP="00BC5F91">
            <w:del w:id="30" w:author="Fernandes, Richard (he, him, his | il, le, lui)" w:date="2024-03-07T08:29:00Z">
              <w:r w:rsidDel="000B2147">
                <w:delText>Added baseline requirements.  Edited requirements accounting for new latencies.</w:delText>
              </w:r>
            </w:del>
          </w:p>
        </w:tc>
        <w:tc>
          <w:tcPr>
            <w:tcW w:w="2084" w:type="dxa"/>
            <w:shd w:val="clear" w:color="auto" w:fill="auto"/>
          </w:tcPr>
          <w:p w14:paraId="30C45A43" w14:textId="77777777" w:rsidR="008809C0" w:rsidRDefault="008809C0" w:rsidP="00BC5F91"/>
        </w:tc>
      </w:tr>
      <w:tr w:rsidR="008809C0" w14:paraId="0FA00782" w14:textId="77777777" w:rsidTr="00BC5F91">
        <w:trPr>
          <w:tblCellSpacing w:w="14" w:type="dxa"/>
        </w:trPr>
        <w:tc>
          <w:tcPr>
            <w:tcW w:w="906" w:type="dxa"/>
            <w:shd w:val="clear" w:color="auto" w:fill="auto"/>
          </w:tcPr>
          <w:p w14:paraId="3C52717B" w14:textId="64920F33" w:rsidR="008809C0" w:rsidRPr="00D81B25" w:rsidRDefault="006675DB" w:rsidP="00BC5F91">
            <w:del w:id="31" w:author="Fernandes, Richard (he, him, his | il, le, lui)" w:date="2024-03-07T08:29:00Z">
              <w:r w:rsidDel="000B2147">
                <w:delText>1</w:delText>
              </w:r>
            </w:del>
          </w:p>
        </w:tc>
        <w:tc>
          <w:tcPr>
            <w:tcW w:w="907" w:type="dxa"/>
            <w:shd w:val="clear" w:color="auto" w:fill="auto"/>
          </w:tcPr>
          <w:p w14:paraId="41D85BAB" w14:textId="4637C51F" w:rsidR="008809C0" w:rsidRPr="00D81B25" w:rsidRDefault="006675DB" w:rsidP="00BC5F91">
            <w:del w:id="32" w:author="Fernandes, Richard (he, him, his | il, le, lui)" w:date="2024-03-07T08:29:00Z">
              <w:r w:rsidDel="000B2147">
                <w:delText>2</w:delText>
              </w:r>
            </w:del>
          </w:p>
        </w:tc>
        <w:tc>
          <w:tcPr>
            <w:tcW w:w="1632" w:type="dxa"/>
            <w:shd w:val="clear" w:color="auto" w:fill="auto"/>
          </w:tcPr>
          <w:p w14:paraId="24417CC0" w14:textId="525C9E75" w:rsidR="008809C0" w:rsidRPr="00D81B25" w:rsidRDefault="006675DB" w:rsidP="00BC5F91">
            <w:del w:id="33" w:author="Fernandes, Richard (he, him, his | il, le, lui)" w:date="2024-03-07T08:29:00Z">
              <w:r w:rsidDel="000B2147">
                <w:delText>June 16, 2021</w:delText>
              </w:r>
            </w:del>
          </w:p>
        </w:tc>
        <w:tc>
          <w:tcPr>
            <w:tcW w:w="3986" w:type="dxa"/>
            <w:shd w:val="clear" w:color="auto" w:fill="auto"/>
          </w:tcPr>
          <w:p w14:paraId="7F5B8C1E" w14:textId="61B0AFFE" w:rsidR="008809C0" w:rsidRPr="00D81B25" w:rsidRDefault="006675DB" w:rsidP="00BC5F91">
            <w:del w:id="34" w:author="Fernandes, Richard (he, him, his | il, le, lui)" w:date="2024-03-07T08:29:00Z">
              <w:r w:rsidDel="000B2147">
                <w:delText>Revised requirements based on cumulative effects project user needs.</w:delText>
              </w:r>
            </w:del>
          </w:p>
        </w:tc>
        <w:tc>
          <w:tcPr>
            <w:tcW w:w="2084" w:type="dxa"/>
            <w:shd w:val="clear" w:color="auto" w:fill="auto"/>
          </w:tcPr>
          <w:p w14:paraId="761B47D7" w14:textId="77777777" w:rsidR="008809C0" w:rsidRPr="00D81B25" w:rsidRDefault="008809C0" w:rsidP="00BC5F91"/>
        </w:tc>
      </w:tr>
      <w:tr w:rsidR="008809C0" w14:paraId="161ED685" w14:textId="77777777" w:rsidTr="00BC5F91">
        <w:trPr>
          <w:tblCellSpacing w:w="14" w:type="dxa"/>
        </w:trPr>
        <w:tc>
          <w:tcPr>
            <w:tcW w:w="906" w:type="dxa"/>
            <w:shd w:val="clear" w:color="auto" w:fill="auto"/>
          </w:tcPr>
          <w:p w14:paraId="094CB835" w14:textId="77777777" w:rsidR="008809C0" w:rsidRPr="00D81B25" w:rsidRDefault="008809C0" w:rsidP="00BC5F91"/>
        </w:tc>
        <w:tc>
          <w:tcPr>
            <w:tcW w:w="907" w:type="dxa"/>
            <w:shd w:val="clear" w:color="auto" w:fill="auto"/>
          </w:tcPr>
          <w:p w14:paraId="5F4382A6" w14:textId="77777777" w:rsidR="008809C0" w:rsidRPr="00D81B25" w:rsidRDefault="008809C0" w:rsidP="00BC5F91"/>
        </w:tc>
        <w:tc>
          <w:tcPr>
            <w:tcW w:w="1632" w:type="dxa"/>
            <w:shd w:val="clear" w:color="auto" w:fill="auto"/>
          </w:tcPr>
          <w:p w14:paraId="3BF7F964" w14:textId="77777777" w:rsidR="008809C0" w:rsidRPr="00D81B25" w:rsidRDefault="008809C0" w:rsidP="00BC5F91"/>
        </w:tc>
        <w:tc>
          <w:tcPr>
            <w:tcW w:w="3986" w:type="dxa"/>
            <w:shd w:val="clear" w:color="auto" w:fill="auto"/>
          </w:tcPr>
          <w:p w14:paraId="33273810" w14:textId="77777777" w:rsidR="008809C0" w:rsidRPr="00D81B25" w:rsidRDefault="008809C0" w:rsidP="00BC5F91">
            <w:pPr>
              <w:rPr>
                <w:rFonts w:cs="Arial"/>
              </w:rPr>
            </w:pPr>
          </w:p>
        </w:tc>
        <w:tc>
          <w:tcPr>
            <w:tcW w:w="2084" w:type="dxa"/>
            <w:shd w:val="clear" w:color="auto" w:fill="auto"/>
          </w:tcPr>
          <w:p w14:paraId="029E8346" w14:textId="77777777" w:rsidR="008809C0" w:rsidRPr="00D81B25" w:rsidRDefault="008809C0" w:rsidP="00BC5F91"/>
        </w:tc>
      </w:tr>
      <w:tr w:rsidR="008809C0" w14:paraId="467C922C" w14:textId="77777777" w:rsidTr="00BC5F91">
        <w:trPr>
          <w:tblCellSpacing w:w="14" w:type="dxa"/>
        </w:trPr>
        <w:tc>
          <w:tcPr>
            <w:tcW w:w="906" w:type="dxa"/>
            <w:shd w:val="clear" w:color="auto" w:fill="auto"/>
          </w:tcPr>
          <w:p w14:paraId="381867BD" w14:textId="77777777" w:rsidR="008809C0" w:rsidRPr="00D81B25" w:rsidRDefault="008809C0" w:rsidP="00BC5F91"/>
        </w:tc>
        <w:tc>
          <w:tcPr>
            <w:tcW w:w="907" w:type="dxa"/>
            <w:shd w:val="clear" w:color="auto" w:fill="auto"/>
          </w:tcPr>
          <w:p w14:paraId="1B5089B7" w14:textId="77777777" w:rsidR="008809C0" w:rsidRPr="00D81B25" w:rsidRDefault="008809C0" w:rsidP="00BC5F91"/>
        </w:tc>
        <w:tc>
          <w:tcPr>
            <w:tcW w:w="1632" w:type="dxa"/>
            <w:shd w:val="clear" w:color="auto" w:fill="auto"/>
          </w:tcPr>
          <w:p w14:paraId="7BBFF2F7" w14:textId="77777777" w:rsidR="008809C0" w:rsidRPr="00D81B25" w:rsidRDefault="008809C0" w:rsidP="00BC5F91"/>
        </w:tc>
        <w:tc>
          <w:tcPr>
            <w:tcW w:w="3986" w:type="dxa"/>
            <w:shd w:val="clear" w:color="auto" w:fill="auto"/>
          </w:tcPr>
          <w:p w14:paraId="0DD8E47F" w14:textId="77777777" w:rsidR="008809C0" w:rsidRPr="00D81B25" w:rsidRDefault="008809C0" w:rsidP="00BC5F91">
            <w:pPr>
              <w:rPr>
                <w:rFonts w:cs="Arial"/>
              </w:rPr>
            </w:pPr>
          </w:p>
        </w:tc>
        <w:tc>
          <w:tcPr>
            <w:tcW w:w="2084" w:type="dxa"/>
            <w:shd w:val="clear" w:color="auto" w:fill="auto"/>
          </w:tcPr>
          <w:p w14:paraId="54C28BDD" w14:textId="77777777" w:rsidR="008809C0" w:rsidRPr="00D81B25" w:rsidRDefault="008809C0" w:rsidP="00BC5F91"/>
        </w:tc>
      </w:tr>
      <w:tr w:rsidR="008809C0" w14:paraId="22A7A222" w14:textId="77777777" w:rsidTr="00BC5F91">
        <w:trPr>
          <w:tblCellSpacing w:w="14" w:type="dxa"/>
        </w:trPr>
        <w:tc>
          <w:tcPr>
            <w:tcW w:w="906" w:type="dxa"/>
            <w:shd w:val="clear" w:color="auto" w:fill="auto"/>
          </w:tcPr>
          <w:p w14:paraId="3400899C" w14:textId="77777777" w:rsidR="008809C0" w:rsidRPr="00D81B25" w:rsidRDefault="008809C0" w:rsidP="00BC5F91"/>
        </w:tc>
        <w:tc>
          <w:tcPr>
            <w:tcW w:w="907" w:type="dxa"/>
            <w:shd w:val="clear" w:color="auto" w:fill="auto"/>
          </w:tcPr>
          <w:p w14:paraId="13AC0788" w14:textId="77777777" w:rsidR="008809C0" w:rsidRPr="00D81B25" w:rsidRDefault="008809C0" w:rsidP="00BC5F91"/>
        </w:tc>
        <w:tc>
          <w:tcPr>
            <w:tcW w:w="1632" w:type="dxa"/>
            <w:shd w:val="clear" w:color="auto" w:fill="auto"/>
          </w:tcPr>
          <w:p w14:paraId="49A9A86C" w14:textId="77777777" w:rsidR="008809C0" w:rsidRPr="00D81B25" w:rsidRDefault="008809C0" w:rsidP="00BC5F91"/>
        </w:tc>
        <w:tc>
          <w:tcPr>
            <w:tcW w:w="3986" w:type="dxa"/>
            <w:shd w:val="clear" w:color="auto" w:fill="auto"/>
          </w:tcPr>
          <w:p w14:paraId="0CAF2409" w14:textId="77777777" w:rsidR="008809C0" w:rsidRPr="00D81B25" w:rsidRDefault="008809C0" w:rsidP="00BC5F91">
            <w:pPr>
              <w:rPr>
                <w:rFonts w:cs="Arial"/>
              </w:rPr>
            </w:pPr>
          </w:p>
        </w:tc>
        <w:tc>
          <w:tcPr>
            <w:tcW w:w="2084" w:type="dxa"/>
            <w:shd w:val="clear" w:color="auto" w:fill="auto"/>
          </w:tcPr>
          <w:p w14:paraId="360616DB" w14:textId="77777777" w:rsidR="008809C0" w:rsidRPr="00D81B25" w:rsidRDefault="008809C0" w:rsidP="00BC5F91"/>
        </w:tc>
      </w:tr>
    </w:tbl>
    <w:p w14:paraId="1403AC46" w14:textId="77777777" w:rsidR="008809C0" w:rsidRDefault="008809C0"/>
    <w:p w14:paraId="6BF4BC90" w14:textId="77777777" w:rsidR="008809C0" w:rsidRDefault="008809C0">
      <w:pPr>
        <w:rPr>
          <w:rFonts w:asciiTheme="majorHAnsi" w:eastAsiaTheme="majorEastAsia" w:hAnsiTheme="majorHAnsi" w:cstheme="majorBidi"/>
          <w:b/>
          <w:bCs/>
          <w:color w:val="365F91" w:themeColor="accent1" w:themeShade="BF"/>
          <w:sz w:val="28"/>
          <w:szCs w:val="28"/>
        </w:rPr>
      </w:pPr>
      <w:r>
        <w:br w:type="page"/>
      </w:r>
    </w:p>
    <w:p w14:paraId="26F2D6ED" w14:textId="77777777" w:rsidR="0002742A" w:rsidRDefault="0002742A" w:rsidP="0002742A">
      <w:pPr>
        <w:pStyle w:val="Heading1"/>
      </w:pPr>
    </w:p>
    <w:p w14:paraId="4D2C0A41" w14:textId="77777777" w:rsidR="0002742A" w:rsidRDefault="0002742A" w:rsidP="0002742A">
      <w:pPr>
        <w:pStyle w:val="Heading2"/>
      </w:pPr>
      <w:r>
        <w:t>Introduction</w:t>
      </w:r>
    </w:p>
    <w:p w14:paraId="2D923662" w14:textId="77777777" w:rsidR="00051963" w:rsidRDefault="00051963"/>
    <w:p w14:paraId="5D3D0E1D" w14:textId="0527ADB3" w:rsidR="002411EA" w:rsidRDefault="00B13FB5">
      <w:r>
        <w:t xml:space="preserve">The Landscape Evolution and Forecasting (LEAF) </w:t>
      </w:r>
      <w:r w:rsidR="00A22F9C">
        <w:t xml:space="preserve">Toolbox </w:t>
      </w:r>
      <w:r>
        <w:t xml:space="preserve">is a computer application capable of producing geo-coded raster layers for a set of vegetation biophysical parameters from either Sentinel 2 Multispectral Imager (MSI) </w:t>
      </w:r>
      <w:r w:rsidR="00A22F9C">
        <w:t xml:space="preserve">, </w:t>
      </w:r>
      <w:r>
        <w:t>Landsat 8 Operational Land Imager (OLI) satellite imagery</w:t>
      </w:r>
      <w:r w:rsidR="00A22F9C">
        <w:t>, Landsat 7 Enhanced Thematic Imager Plus or Landsat 5 Thematic Mapper</w:t>
      </w:r>
      <w:ins w:id="35" w:author="Fernandes, Richard (he, him, his | il, le, lui)" w:date="2024-03-07T08:30:00Z">
        <w:r w:rsidR="000B2147">
          <w:t>.  LEAF is bow being implemented within the Government of Canada Digital Earth Canada (DEC) pilot, hereafter LEAF-DEC.</w:t>
        </w:r>
      </w:ins>
    </w:p>
    <w:p w14:paraId="0A535770" w14:textId="77777777" w:rsidR="00657FD1" w:rsidRDefault="00657FD1"/>
    <w:p w14:paraId="3A4E228E" w14:textId="11B19AC1" w:rsidR="00685FF4" w:rsidRDefault="00B13FB5">
      <w:r>
        <w:t xml:space="preserve">The purpose of this document is to provide the user requirements for the </w:t>
      </w:r>
      <w:del w:id="36" w:author="Fernandes, Richard (he, him, his | il, le, lui)" w:date="2024-03-07T08:31:00Z">
        <w:r w:rsidDel="000B2147">
          <w:delText xml:space="preserve">LEAF </w:delText>
        </w:r>
        <w:r w:rsidR="00A22F9C" w:rsidDel="000B2147">
          <w:delText>Toolbox</w:delText>
        </w:r>
        <w:r w:rsidDel="000B2147">
          <w:delText>.</w:delText>
        </w:r>
      </w:del>
      <w:ins w:id="37" w:author="Fernandes, Richard (he, him, his | il, le, lui)" w:date="2024-03-07T08:31:00Z">
        <w:r w:rsidR="000B2147">
          <w:t>LEAF-DEC.</w:t>
        </w:r>
      </w:ins>
    </w:p>
    <w:p w14:paraId="62906445" w14:textId="77777777" w:rsidR="00CC30D8" w:rsidRPr="00CC30D8" w:rsidRDefault="00CC30D8">
      <w:pPr>
        <w:rPr>
          <w:b/>
          <w:i/>
        </w:rPr>
      </w:pPr>
    </w:p>
    <w:p w14:paraId="58639E3B" w14:textId="77777777" w:rsidR="00685FF4" w:rsidRDefault="00B13FB5" w:rsidP="00CC30D8">
      <w:pPr>
        <w:pStyle w:val="Heading3"/>
      </w:pPr>
      <w:r>
        <w:t>Vegetation Biophysical Parameters</w:t>
      </w:r>
    </w:p>
    <w:p w14:paraId="00BA1E3F" w14:textId="77777777" w:rsidR="00685FF4" w:rsidRDefault="00685FF4"/>
    <w:p w14:paraId="7F26FE12" w14:textId="77777777" w:rsidR="00B13FB5" w:rsidRDefault="00FB0B0A">
      <w:r>
        <w:t>Required</w:t>
      </w:r>
      <w:r w:rsidR="00B13FB5">
        <w:t xml:space="preserve"> vegetation biophysical parameters have been identified by the SEN4SCI user consultation exercise</w:t>
      </w:r>
      <w:r w:rsidR="00B63F53">
        <w:t xml:space="preserve"> (</w:t>
      </w:r>
      <w:proofErr w:type="spellStart"/>
      <w:r w:rsidR="00B63F53">
        <w:t>Malenovsky</w:t>
      </w:r>
      <w:proofErr w:type="spellEnd"/>
      <w:r w:rsidR="00B63F53">
        <w:t xml:space="preserve"> et al. xx) </w:t>
      </w:r>
      <w:r w:rsidR="006675DB">
        <w:t>,</w:t>
      </w:r>
      <w:r w:rsidR="00B13FB5">
        <w:t>the Global Climate Observing System</w:t>
      </w:r>
      <w:r>
        <w:t xml:space="preserve"> (</w:t>
      </w:r>
      <w:r w:rsidR="006675DB">
        <w:t>GCOS</w:t>
      </w:r>
      <w:r w:rsidR="00B63F53">
        <w:t>, 2016</w:t>
      </w:r>
      <w:r w:rsidR="006675DB">
        <w:t xml:space="preserve">) and the Government of Canada’s </w:t>
      </w:r>
      <w:r w:rsidR="00B63F53">
        <w:t>Space Earth Observations Requirements (CSA, 2021)</w:t>
      </w:r>
      <w:r w:rsidR="006675DB">
        <w:t xml:space="preserve"> (</w:t>
      </w:r>
      <w:r>
        <w:t>Table 1)</w:t>
      </w:r>
      <w:r w:rsidR="00B13FB5">
        <w:t xml:space="preserve">.   </w:t>
      </w:r>
      <w:r>
        <w:t>The</w:t>
      </w:r>
      <w:r w:rsidR="00B13FB5">
        <w:t xml:space="preserve"> spatial, </w:t>
      </w:r>
      <w:proofErr w:type="gramStart"/>
      <w:r w:rsidR="00B13FB5">
        <w:t>temporal</w:t>
      </w:r>
      <w:proofErr w:type="gramEnd"/>
      <w:r w:rsidR="00B13FB5">
        <w:t xml:space="preserve"> and th</w:t>
      </w:r>
      <w:r w:rsidR="00BC5F91">
        <w:t xml:space="preserve">ematic performance requirements </w:t>
      </w:r>
      <w:r>
        <w:t>of these paramete</w:t>
      </w:r>
      <w:r w:rsidR="00657FD1">
        <w:t>r</w:t>
      </w:r>
      <w:r>
        <w:t>s</w:t>
      </w:r>
      <w:r w:rsidR="00B63F53">
        <w:t xml:space="preserve"> </w:t>
      </w:r>
      <w:r>
        <w:t xml:space="preserve">are </w:t>
      </w:r>
      <w:r w:rsidR="00BC5F91">
        <w:t>given in Table 2.</w:t>
      </w:r>
      <w:r w:rsidR="0087770C">
        <w:t xml:space="preserve">  </w:t>
      </w:r>
    </w:p>
    <w:p w14:paraId="15EDF8AC" w14:textId="77777777" w:rsidR="00B13FB5" w:rsidRDefault="00B13FB5"/>
    <w:p w14:paraId="65698E5D" w14:textId="77777777" w:rsidR="00657FD1" w:rsidRDefault="00657FD1" w:rsidP="0026322D">
      <w:pPr>
        <w:pStyle w:val="Caption"/>
        <w:keepNext/>
      </w:pPr>
      <w:r>
        <w:t xml:space="preserve">Table </w:t>
      </w:r>
      <w:fldSimple w:instr=" SEQ Table \* ARABIC ">
        <w:r w:rsidR="00F17157">
          <w:rPr>
            <w:noProof/>
          </w:rPr>
          <w:t>1</w:t>
        </w:r>
      </w:fldSimple>
      <w:r>
        <w:t xml:space="preserve">.  Definition of vegetation biophysical parameters </w:t>
      </w:r>
      <w:r w:rsidR="00A22F9C">
        <w:t xml:space="preserve">produced by LEAF.  Rows in green are core requirements for </w:t>
      </w:r>
      <w:r w:rsidR="00B63F53">
        <w:t>the Government of Canada</w:t>
      </w:r>
      <w:r w:rsidR="00A22F9C">
        <w:t xml:space="preserve">, rows in </w:t>
      </w:r>
      <w:r w:rsidR="00806B95">
        <w:t>blue are requirements from GCOS, and rows in grey are inputs included as output products.</w:t>
      </w:r>
    </w:p>
    <w:tbl>
      <w:tblPr>
        <w:tblStyle w:val="TableGrid"/>
        <w:tblW w:w="0" w:type="auto"/>
        <w:tblLook w:val="04A0" w:firstRow="1" w:lastRow="0" w:firstColumn="1" w:lastColumn="0" w:noHBand="0" w:noVBand="1"/>
      </w:tblPr>
      <w:tblGrid>
        <w:gridCol w:w="1872"/>
        <w:gridCol w:w="1204"/>
        <w:gridCol w:w="2561"/>
        <w:gridCol w:w="1866"/>
        <w:gridCol w:w="1847"/>
      </w:tblGrid>
      <w:tr w:rsidR="00B13FB5" w14:paraId="22A438EF" w14:textId="77777777" w:rsidTr="0026322D">
        <w:tc>
          <w:tcPr>
            <w:tcW w:w="1872" w:type="dxa"/>
          </w:tcPr>
          <w:p w14:paraId="1D876240" w14:textId="77777777" w:rsidR="00B13FB5" w:rsidRDefault="00B13FB5">
            <w:r>
              <w:t>Parameter</w:t>
            </w:r>
          </w:p>
        </w:tc>
        <w:tc>
          <w:tcPr>
            <w:tcW w:w="1204" w:type="dxa"/>
          </w:tcPr>
          <w:p w14:paraId="6DD0EA45" w14:textId="77777777" w:rsidR="00B13FB5" w:rsidRDefault="00BC5F91">
            <w:r>
              <w:t>Abbrev.</w:t>
            </w:r>
          </w:p>
        </w:tc>
        <w:tc>
          <w:tcPr>
            <w:tcW w:w="2561" w:type="dxa"/>
          </w:tcPr>
          <w:p w14:paraId="02B83BAD" w14:textId="77777777" w:rsidR="00B13FB5" w:rsidRDefault="00BC5F91">
            <w:r>
              <w:t>Definition</w:t>
            </w:r>
          </w:p>
        </w:tc>
        <w:tc>
          <w:tcPr>
            <w:tcW w:w="1866" w:type="dxa"/>
          </w:tcPr>
          <w:p w14:paraId="70D610D2" w14:textId="77777777" w:rsidR="00B13FB5" w:rsidRDefault="00BC5F91">
            <w:r>
              <w:t>Units</w:t>
            </w:r>
          </w:p>
        </w:tc>
        <w:tc>
          <w:tcPr>
            <w:tcW w:w="1847" w:type="dxa"/>
          </w:tcPr>
          <w:p w14:paraId="5F50323D" w14:textId="77777777" w:rsidR="00B13FB5" w:rsidRDefault="00BC5F91">
            <w:r>
              <w:t>Range</w:t>
            </w:r>
          </w:p>
        </w:tc>
      </w:tr>
      <w:tr w:rsidR="00A22F9C" w14:paraId="242EBE6F" w14:textId="77777777" w:rsidTr="0026322D">
        <w:tc>
          <w:tcPr>
            <w:tcW w:w="1872" w:type="dxa"/>
            <w:shd w:val="clear" w:color="auto" w:fill="B8CCE4" w:themeFill="accent1" w:themeFillTint="66"/>
          </w:tcPr>
          <w:p w14:paraId="1128FC73" w14:textId="77777777" w:rsidR="00A22F9C" w:rsidRDefault="00A22F9C" w:rsidP="00BC5F91">
            <w:r>
              <w:t>Directional hemispherical albedo</w:t>
            </w:r>
          </w:p>
        </w:tc>
        <w:tc>
          <w:tcPr>
            <w:tcW w:w="1204" w:type="dxa"/>
            <w:shd w:val="clear" w:color="auto" w:fill="B8CCE4" w:themeFill="accent1" w:themeFillTint="66"/>
          </w:tcPr>
          <w:p w14:paraId="6C697029" w14:textId="77777777" w:rsidR="00A22F9C" w:rsidRDefault="00A22F9C" w:rsidP="00BC5F91">
            <w:r>
              <w:t>Albedo</w:t>
            </w:r>
          </w:p>
        </w:tc>
        <w:tc>
          <w:tcPr>
            <w:tcW w:w="2561" w:type="dxa"/>
            <w:shd w:val="clear" w:color="auto" w:fill="B8CCE4" w:themeFill="accent1" w:themeFillTint="66"/>
          </w:tcPr>
          <w:p w14:paraId="2400D16D" w14:textId="77777777" w:rsidR="00A22F9C" w:rsidRDefault="00A22F9C" w:rsidP="00BC5F91">
            <w:r>
              <w:t xml:space="preserve">Ratio of upper hemisphere reflected to  incident direct solar </w:t>
            </w:r>
            <w:proofErr w:type="spellStart"/>
            <w:r>
              <w:t>illuminaton</w:t>
            </w:r>
            <w:proofErr w:type="spellEnd"/>
            <w:r>
              <w:t xml:space="preserve"> at local overpass time.</w:t>
            </w:r>
          </w:p>
        </w:tc>
        <w:tc>
          <w:tcPr>
            <w:tcW w:w="1866" w:type="dxa"/>
            <w:shd w:val="clear" w:color="auto" w:fill="B8CCE4" w:themeFill="accent1" w:themeFillTint="66"/>
          </w:tcPr>
          <w:p w14:paraId="4E6F183D" w14:textId="77777777" w:rsidR="00A22F9C" w:rsidRDefault="00A22F9C">
            <w:r>
              <w:t>ratio</w:t>
            </w:r>
          </w:p>
        </w:tc>
        <w:tc>
          <w:tcPr>
            <w:tcW w:w="1847" w:type="dxa"/>
            <w:shd w:val="clear" w:color="auto" w:fill="B8CCE4" w:themeFill="accent1" w:themeFillTint="66"/>
          </w:tcPr>
          <w:p w14:paraId="1701CD9B" w14:textId="77777777" w:rsidR="00A22F9C" w:rsidRDefault="00A22F9C" w:rsidP="00BC5F91">
            <w:r>
              <w:t>[0,1+]</w:t>
            </w:r>
          </w:p>
          <w:p w14:paraId="3B3966EF" w14:textId="77777777" w:rsidR="00A22F9C" w:rsidRDefault="00A22F9C" w:rsidP="00BC5F91">
            <w:r>
              <w:t>May exceed one exceptionally</w:t>
            </w:r>
          </w:p>
        </w:tc>
      </w:tr>
      <w:tr w:rsidR="00A22F9C" w14:paraId="19B4C8F5" w14:textId="77777777" w:rsidTr="0026322D">
        <w:tc>
          <w:tcPr>
            <w:tcW w:w="1872" w:type="dxa"/>
            <w:shd w:val="clear" w:color="auto" w:fill="92D050"/>
          </w:tcPr>
          <w:p w14:paraId="304C7979" w14:textId="77777777" w:rsidR="00A22F9C" w:rsidRDefault="00A22F9C" w:rsidP="00BC5F91">
            <w:r>
              <w:t>Fraction absorbed PAR</w:t>
            </w:r>
          </w:p>
        </w:tc>
        <w:tc>
          <w:tcPr>
            <w:tcW w:w="1204" w:type="dxa"/>
            <w:shd w:val="clear" w:color="auto" w:fill="92D050"/>
          </w:tcPr>
          <w:p w14:paraId="00DCE5F0" w14:textId="77777777" w:rsidR="00A22F9C" w:rsidRDefault="00A22F9C" w:rsidP="00BC5F91">
            <w:r>
              <w:t>fAPAR</w:t>
            </w:r>
          </w:p>
        </w:tc>
        <w:tc>
          <w:tcPr>
            <w:tcW w:w="2561" w:type="dxa"/>
            <w:shd w:val="clear" w:color="auto" w:fill="92D050"/>
          </w:tcPr>
          <w:p w14:paraId="356DC689" w14:textId="77777777" w:rsidR="00A22F9C" w:rsidRDefault="00A22F9C" w:rsidP="00BC5F91">
            <w:r>
              <w:t>Fraction of incident PAR absorbed by vegetation at ~10am local standard time for direct solar illumination.</w:t>
            </w:r>
          </w:p>
        </w:tc>
        <w:tc>
          <w:tcPr>
            <w:tcW w:w="1866" w:type="dxa"/>
            <w:shd w:val="clear" w:color="auto" w:fill="92D050"/>
          </w:tcPr>
          <w:p w14:paraId="4F663EE6" w14:textId="77777777" w:rsidR="00A22F9C" w:rsidRDefault="00A22F9C" w:rsidP="00BC5F91">
            <w:r>
              <w:t>fraction</w:t>
            </w:r>
          </w:p>
        </w:tc>
        <w:tc>
          <w:tcPr>
            <w:tcW w:w="1847" w:type="dxa"/>
            <w:shd w:val="clear" w:color="auto" w:fill="92D050"/>
          </w:tcPr>
          <w:p w14:paraId="2087EDA6" w14:textId="77777777" w:rsidR="00A22F9C" w:rsidRDefault="00A22F9C" w:rsidP="00BC5F91">
            <w:r>
              <w:t>[0,1]</w:t>
            </w:r>
          </w:p>
        </w:tc>
      </w:tr>
      <w:tr w:rsidR="00A22F9C" w14:paraId="653CA1DA" w14:textId="77777777" w:rsidTr="0026322D">
        <w:tc>
          <w:tcPr>
            <w:tcW w:w="1872" w:type="dxa"/>
            <w:shd w:val="clear" w:color="auto" w:fill="92D050"/>
          </w:tcPr>
          <w:p w14:paraId="478E15B4" w14:textId="77777777" w:rsidR="00A22F9C" w:rsidRDefault="00A22F9C" w:rsidP="00BC5F91">
            <w:r>
              <w:t>Fraction cover</w:t>
            </w:r>
          </w:p>
        </w:tc>
        <w:tc>
          <w:tcPr>
            <w:tcW w:w="1204" w:type="dxa"/>
            <w:shd w:val="clear" w:color="auto" w:fill="92D050"/>
          </w:tcPr>
          <w:p w14:paraId="30E364CC" w14:textId="77777777" w:rsidR="00A22F9C" w:rsidRDefault="00A22F9C" w:rsidP="00BC5F91">
            <w:proofErr w:type="spellStart"/>
            <w:r>
              <w:t>fCover</w:t>
            </w:r>
            <w:r w:rsidDel="00A22F9C">
              <w:t>over</w:t>
            </w:r>
            <w:proofErr w:type="spellEnd"/>
          </w:p>
        </w:tc>
        <w:tc>
          <w:tcPr>
            <w:tcW w:w="2561" w:type="dxa"/>
            <w:shd w:val="clear" w:color="auto" w:fill="92D050"/>
          </w:tcPr>
          <w:p w14:paraId="1E9EA7C0" w14:textId="77777777" w:rsidR="00A22F9C" w:rsidRDefault="00A22F9C" w:rsidP="00BC5F91">
            <w:r>
              <w:t>Fraction of canopy cover projected on local horizontal datum.</w:t>
            </w:r>
          </w:p>
        </w:tc>
        <w:tc>
          <w:tcPr>
            <w:tcW w:w="1866" w:type="dxa"/>
            <w:shd w:val="clear" w:color="auto" w:fill="92D050"/>
          </w:tcPr>
          <w:p w14:paraId="479628B9" w14:textId="77777777" w:rsidR="00A22F9C" w:rsidRDefault="00A22F9C" w:rsidP="00BC5F91">
            <w:r>
              <w:t>fraction</w:t>
            </w:r>
          </w:p>
        </w:tc>
        <w:tc>
          <w:tcPr>
            <w:tcW w:w="1847" w:type="dxa"/>
            <w:shd w:val="clear" w:color="auto" w:fill="92D050"/>
          </w:tcPr>
          <w:p w14:paraId="66A50EFB" w14:textId="77777777" w:rsidR="00A22F9C" w:rsidRDefault="00A22F9C" w:rsidP="00BC5F91">
            <w:r>
              <w:t>[0,1]</w:t>
            </w:r>
          </w:p>
        </w:tc>
      </w:tr>
      <w:tr w:rsidR="00A22F9C" w14:paraId="53726185" w14:textId="77777777" w:rsidTr="00A22F9C">
        <w:tc>
          <w:tcPr>
            <w:tcW w:w="1872" w:type="dxa"/>
            <w:shd w:val="clear" w:color="auto" w:fill="BFBFBF" w:themeFill="background1" w:themeFillShade="BF"/>
          </w:tcPr>
          <w:p w14:paraId="621A0CE6" w14:textId="77777777" w:rsidR="00A22F9C" w:rsidRDefault="00A22F9C" w:rsidP="00A22F9C">
            <w:r>
              <w:t>Hemispherical directional reflectance</w:t>
            </w:r>
          </w:p>
        </w:tc>
        <w:tc>
          <w:tcPr>
            <w:tcW w:w="1204" w:type="dxa"/>
            <w:shd w:val="clear" w:color="auto" w:fill="BFBFBF" w:themeFill="background1" w:themeFillShade="BF"/>
          </w:tcPr>
          <w:p w14:paraId="1C6DB231" w14:textId="77777777" w:rsidR="00A22F9C" w:rsidRDefault="00A22F9C" w:rsidP="00A22F9C">
            <w:r>
              <w:t>Rho</w:t>
            </w:r>
          </w:p>
        </w:tc>
        <w:tc>
          <w:tcPr>
            <w:tcW w:w="2561" w:type="dxa"/>
            <w:shd w:val="clear" w:color="auto" w:fill="BFBFBF" w:themeFill="background1" w:themeFillShade="BF"/>
          </w:tcPr>
          <w:p w14:paraId="3759C516" w14:textId="77777777" w:rsidR="00A22F9C" w:rsidRDefault="00A22F9C" w:rsidP="00806B95">
            <w:r>
              <w:t>Ratio of sunlight  reflected in direction of sensor to incident illumination at local overpass time</w:t>
            </w:r>
          </w:p>
        </w:tc>
        <w:tc>
          <w:tcPr>
            <w:tcW w:w="1866" w:type="dxa"/>
            <w:shd w:val="clear" w:color="auto" w:fill="BFBFBF" w:themeFill="background1" w:themeFillShade="BF"/>
          </w:tcPr>
          <w:p w14:paraId="09EABB2E" w14:textId="77777777" w:rsidR="00A22F9C" w:rsidRDefault="00A22F9C" w:rsidP="00A22F9C">
            <w:r>
              <w:t>ratio</w:t>
            </w:r>
          </w:p>
        </w:tc>
        <w:tc>
          <w:tcPr>
            <w:tcW w:w="1847" w:type="dxa"/>
            <w:shd w:val="clear" w:color="auto" w:fill="BFBFBF" w:themeFill="background1" w:themeFillShade="BF"/>
          </w:tcPr>
          <w:p w14:paraId="0D1B938E" w14:textId="77777777" w:rsidR="00A22F9C" w:rsidRDefault="00A22F9C" w:rsidP="00A22F9C">
            <w:r>
              <w:t>[0,1+]</w:t>
            </w:r>
          </w:p>
          <w:p w14:paraId="75F858C5" w14:textId="77777777" w:rsidR="00A22F9C" w:rsidRDefault="00A22F9C" w:rsidP="00A22F9C">
            <w:r>
              <w:t>May exceed one exceptionally</w:t>
            </w:r>
          </w:p>
        </w:tc>
      </w:tr>
      <w:tr w:rsidR="00A22F9C" w14:paraId="7AC7EC10" w14:textId="77777777" w:rsidTr="0026322D">
        <w:tc>
          <w:tcPr>
            <w:tcW w:w="1872" w:type="dxa"/>
            <w:shd w:val="clear" w:color="auto" w:fill="BFBFBF" w:themeFill="background1" w:themeFillShade="BF"/>
          </w:tcPr>
          <w:p w14:paraId="66141124" w14:textId="77777777" w:rsidR="00A22F9C" w:rsidRDefault="00806B95" w:rsidP="00BC5F91">
            <w:r>
              <w:t>Land Cover</w:t>
            </w:r>
          </w:p>
        </w:tc>
        <w:tc>
          <w:tcPr>
            <w:tcW w:w="1204" w:type="dxa"/>
            <w:shd w:val="clear" w:color="auto" w:fill="BFBFBF" w:themeFill="background1" w:themeFillShade="BF"/>
          </w:tcPr>
          <w:p w14:paraId="2AE28C83" w14:textId="77777777" w:rsidR="00A22F9C" w:rsidRDefault="00806B95" w:rsidP="00BC5F91">
            <w:r>
              <w:t>LC</w:t>
            </w:r>
          </w:p>
        </w:tc>
        <w:tc>
          <w:tcPr>
            <w:tcW w:w="2561" w:type="dxa"/>
            <w:shd w:val="clear" w:color="auto" w:fill="BFBFBF" w:themeFill="background1" w:themeFillShade="BF"/>
          </w:tcPr>
          <w:p w14:paraId="50354FC9" w14:textId="77777777" w:rsidR="00A22F9C" w:rsidRDefault="00806B95" w:rsidP="00806B95">
            <w:r>
              <w:t>Land cover.</w:t>
            </w:r>
          </w:p>
        </w:tc>
        <w:tc>
          <w:tcPr>
            <w:tcW w:w="1866" w:type="dxa"/>
            <w:shd w:val="clear" w:color="auto" w:fill="BFBFBF" w:themeFill="background1" w:themeFillShade="BF"/>
          </w:tcPr>
          <w:p w14:paraId="2842B5D3" w14:textId="77777777" w:rsidR="00A22F9C" w:rsidRDefault="00806B95">
            <w:r>
              <w:t>NALCMS legend</w:t>
            </w:r>
          </w:p>
        </w:tc>
        <w:tc>
          <w:tcPr>
            <w:tcW w:w="1847" w:type="dxa"/>
            <w:shd w:val="clear" w:color="auto" w:fill="BFBFBF" w:themeFill="background1" w:themeFillShade="BF"/>
          </w:tcPr>
          <w:p w14:paraId="22463765" w14:textId="77777777" w:rsidR="00A22F9C" w:rsidRDefault="00806B95" w:rsidP="00BC5F91">
            <w:r>
              <w:t>19 classes</w:t>
            </w:r>
          </w:p>
        </w:tc>
      </w:tr>
      <w:tr w:rsidR="00806B95" w14:paraId="135AB444" w14:textId="77777777" w:rsidTr="00A22F9C">
        <w:tc>
          <w:tcPr>
            <w:tcW w:w="1872" w:type="dxa"/>
            <w:shd w:val="clear" w:color="auto" w:fill="92D050"/>
          </w:tcPr>
          <w:p w14:paraId="62B821DD" w14:textId="77777777" w:rsidR="00806B95" w:rsidRDefault="00806B95" w:rsidP="00806B95">
            <w:r>
              <w:t>Leaf Area Index</w:t>
            </w:r>
          </w:p>
        </w:tc>
        <w:tc>
          <w:tcPr>
            <w:tcW w:w="1204" w:type="dxa"/>
            <w:shd w:val="clear" w:color="auto" w:fill="92D050"/>
          </w:tcPr>
          <w:p w14:paraId="4CF80575" w14:textId="77777777" w:rsidR="00806B95" w:rsidRDefault="00806B95" w:rsidP="00806B95">
            <w:r>
              <w:t>LAI</w:t>
            </w:r>
          </w:p>
        </w:tc>
        <w:tc>
          <w:tcPr>
            <w:tcW w:w="2561" w:type="dxa"/>
            <w:shd w:val="clear" w:color="auto" w:fill="92D050"/>
          </w:tcPr>
          <w:p w14:paraId="61F6421A" w14:textId="77777777" w:rsidR="00806B95" w:rsidRDefault="00806B95" w:rsidP="00806B95">
            <w:r>
              <w:t>Have the total foliage surface area per unit ground area projected on local horizontal datum.</w:t>
            </w:r>
          </w:p>
        </w:tc>
        <w:tc>
          <w:tcPr>
            <w:tcW w:w="1866" w:type="dxa"/>
            <w:shd w:val="clear" w:color="auto" w:fill="92D050"/>
          </w:tcPr>
          <w:p w14:paraId="3F52CF2A" w14:textId="77777777" w:rsidR="00806B95" w:rsidRDefault="00806B95" w:rsidP="00806B95">
            <w:r>
              <w:t>M2 foliage/m2 horizontal ground area</w:t>
            </w:r>
          </w:p>
        </w:tc>
        <w:tc>
          <w:tcPr>
            <w:tcW w:w="1847" w:type="dxa"/>
            <w:shd w:val="clear" w:color="auto" w:fill="92D050"/>
          </w:tcPr>
          <w:p w14:paraId="66E2516D" w14:textId="77777777" w:rsidR="00806B95" w:rsidRDefault="00806B95" w:rsidP="00806B95">
            <w:r>
              <w:t>0-20</w:t>
            </w:r>
          </w:p>
        </w:tc>
      </w:tr>
      <w:tr w:rsidR="00A22F9C" w14:paraId="18BE004E" w14:textId="77777777" w:rsidTr="0026322D">
        <w:tc>
          <w:tcPr>
            <w:tcW w:w="1872" w:type="dxa"/>
            <w:shd w:val="clear" w:color="auto" w:fill="B8CCE4" w:themeFill="accent1" w:themeFillTint="66"/>
          </w:tcPr>
          <w:p w14:paraId="19C25D3D" w14:textId="77777777" w:rsidR="00A22F9C" w:rsidRDefault="00A22F9C" w:rsidP="00BC5F91">
            <w:r>
              <w:t>Leaf chlorophyll content</w:t>
            </w:r>
          </w:p>
        </w:tc>
        <w:tc>
          <w:tcPr>
            <w:tcW w:w="1204" w:type="dxa"/>
            <w:shd w:val="clear" w:color="auto" w:fill="B8CCE4" w:themeFill="accent1" w:themeFillTint="66"/>
          </w:tcPr>
          <w:p w14:paraId="507F9A0B" w14:textId="77777777" w:rsidR="00A22F9C" w:rsidRDefault="00A22F9C" w:rsidP="00BC5F91">
            <w:r>
              <w:t>Cab</w:t>
            </w:r>
          </w:p>
        </w:tc>
        <w:tc>
          <w:tcPr>
            <w:tcW w:w="2561" w:type="dxa"/>
            <w:shd w:val="clear" w:color="auto" w:fill="B8CCE4" w:themeFill="accent1" w:themeFillTint="66"/>
          </w:tcPr>
          <w:p w14:paraId="4A456A44" w14:textId="77777777" w:rsidR="00A22F9C" w:rsidRDefault="00A22F9C" w:rsidP="00BC5F91">
            <w:r>
              <w:t>Mass of chlorophyll a and b per unit LAI.</w:t>
            </w:r>
          </w:p>
        </w:tc>
        <w:tc>
          <w:tcPr>
            <w:tcW w:w="1866" w:type="dxa"/>
            <w:shd w:val="clear" w:color="auto" w:fill="B8CCE4" w:themeFill="accent1" w:themeFillTint="66"/>
          </w:tcPr>
          <w:p w14:paraId="640A9D79" w14:textId="77777777" w:rsidR="00A22F9C" w:rsidRDefault="00A22F9C">
            <w:proofErr w:type="spellStart"/>
            <w:r>
              <w:t>g</w:t>
            </w:r>
            <w:r w:rsidDel="00A22F9C">
              <w:t>G</w:t>
            </w:r>
            <w:proofErr w:type="spellEnd"/>
            <w:r>
              <w:t xml:space="preserve"> chlorophyll </w:t>
            </w:r>
            <w:proofErr w:type="spellStart"/>
            <w:r>
              <w:t>a+b</w:t>
            </w:r>
            <w:proofErr w:type="spellEnd"/>
            <w:r>
              <w:t>/m</w:t>
            </w:r>
            <w:r w:rsidRPr="0026322D" w:rsidDel="00A22F9C">
              <w:rPr>
                <w:vertAlign w:val="superscript"/>
              </w:rPr>
              <w:t>-</w:t>
            </w:r>
            <w:r w:rsidRPr="0026322D">
              <w:rPr>
                <w:vertAlign w:val="superscript"/>
              </w:rPr>
              <w:t>2</w:t>
            </w:r>
            <w:r>
              <w:t xml:space="preserve"> half foliage surface area</w:t>
            </w:r>
          </w:p>
        </w:tc>
        <w:tc>
          <w:tcPr>
            <w:tcW w:w="1847" w:type="dxa"/>
            <w:shd w:val="clear" w:color="auto" w:fill="B8CCE4" w:themeFill="accent1" w:themeFillTint="66"/>
          </w:tcPr>
          <w:p w14:paraId="064824F2" w14:textId="77777777" w:rsidR="00A22F9C" w:rsidRDefault="00A22F9C" w:rsidP="00BC5F91">
            <w:r>
              <w:t xml:space="preserve">0-100 </w:t>
            </w:r>
          </w:p>
        </w:tc>
      </w:tr>
      <w:tr w:rsidR="00A22F9C" w14:paraId="729B2E18" w14:textId="77777777" w:rsidTr="0026322D">
        <w:tc>
          <w:tcPr>
            <w:tcW w:w="1872" w:type="dxa"/>
            <w:shd w:val="clear" w:color="auto" w:fill="B8CCE4" w:themeFill="accent1" w:themeFillTint="66"/>
          </w:tcPr>
          <w:p w14:paraId="4C1E6024" w14:textId="77777777" w:rsidR="00A22F9C" w:rsidRDefault="00A22F9C">
            <w:r>
              <w:t>Leaf water content</w:t>
            </w:r>
          </w:p>
        </w:tc>
        <w:tc>
          <w:tcPr>
            <w:tcW w:w="1204" w:type="dxa"/>
            <w:shd w:val="clear" w:color="auto" w:fill="B8CCE4" w:themeFill="accent1" w:themeFillTint="66"/>
          </w:tcPr>
          <w:p w14:paraId="445B1A92" w14:textId="77777777" w:rsidR="00A22F9C" w:rsidRDefault="00A22F9C" w:rsidP="00BC5F91">
            <w:proofErr w:type="spellStart"/>
            <w:r>
              <w:t>Cw</w:t>
            </w:r>
            <w:proofErr w:type="spellEnd"/>
          </w:p>
        </w:tc>
        <w:tc>
          <w:tcPr>
            <w:tcW w:w="2561" w:type="dxa"/>
            <w:shd w:val="clear" w:color="auto" w:fill="B8CCE4" w:themeFill="accent1" w:themeFillTint="66"/>
          </w:tcPr>
          <w:p w14:paraId="7617368A" w14:textId="77777777" w:rsidR="00A22F9C" w:rsidRDefault="00A22F9C" w:rsidP="00BC5F91">
            <w:r>
              <w:t>Mass of H20 per unit LAI.</w:t>
            </w:r>
          </w:p>
        </w:tc>
        <w:tc>
          <w:tcPr>
            <w:tcW w:w="1866" w:type="dxa"/>
            <w:shd w:val="clear" w:color="auto" w:fill="B8CCE4" w:themeFill="accent1" w:themeFillTint="66"/>
          </w:tcPr>
          <w:p w14:paraId="739454B9" w14:textId="77777777" w:rsidR="00A22F9C" w:rsidRDefault="00A22F9C" w:rsidP="00BC5F91">
            <w:r>
              <w:t xml:space="preserve">g </w:t>
            </w:r>
            <w:proofErr w:type="spellStart"/>
            <w:r w:rsidDel="00A22F9C">
              <w:t>G</w:t>
            </w:r>
            <w:proofErr w:type="spellEnd"/>
            <w:r w:rsidDel="00A22F9C">
              <w:t xml:space="preserve"> </w:t>
            </w:r>
            <w:r>
              <w:t>H20/m</w:t>
            </w:r>
            <w:r w:rsidRPr="0026322D" w:rsidDel="00A22F9C">
              <w:rPr>
                <w:vertAlign w:val="superscript"/>
              </w:rPr>
              <w:t>-</w:t>
            </w:r>
            <w:r w:rsidRPr="0026322D">
              <w:rPr>
                <w:vertAlign w:val="superscript"/>
              </w:rPr>
              <w:t>2</w:t>
            </w:r>
            <w:r>
              <w:t xml:space="preserve"> half foliage surface area</w:t>
            </w:r>
          </w:p>
        </w:tc>
        <w:tc>
          <w:tcPr>
            <w:tcW w:w="1847" w:type="dxa"/>
            <w:shd w:val="clear" w:color="auto" w:fill="B8CCE4" w:themeFill="accent1" w:themeFillTint="66"/>
          </w:tcPr>
          <w:p w14:paraId="1C834282" w14:textId="77777777" w:rsidR="00A22F9C" w:rsidRDefault="00A22F9C" w:rsidP="00BC5F91">
            <w:r>
              <w:t>0-10</w:t>
            </w:r>
          </w:p>
        </w:tc>
      </w:tr>
    </w:tbl>
    <w:p w14:paraId="464449C0" w14:textId="77777777" w:rsidR="00B13FB5" w:rsidRDefault="00B13FB5"/>
    <w:p w14:paraId="44CE2E7B" w14:textId="77777777" w:rsidR="00657FD1" w:rsidRDefault="00657FD1" w:rsidP="0026322D">
      <w:pPr>
        <w:pStyle w:val="Caption"/>
        <w:keepNext/>
      </w:pPr>
      <w:r>
        <w:t xml:space="preserve">Table </w:t>
      </w:r>
      <w:fldSimple w:instr=" SEQ Table \* ARABIC ">
        <w:r w:rsidR="00F17157">
          <w:rPr>
            <w:noProof/>
          </w:rPr>
          <w:t>2</w:t>
        </w:r>
      </w:fldSimple>
      <w:r>
        <w:t xml:space="preserve">. </w:t>
      </w:r>
      <w:r w:rsidR="00B63F53">
        <w:t xml:space="preserve"> U</w:t>
      </w:r>
      <w:r>
        <w:t>ser requirements for biophysical parameters,  Ordinal thematic requirement corresponds to estimates within a user defined mapping region that, after bias correction, meets threshold requirements (i.e. relative ranking of estimates is correct).</w:t>
      </w:r>
    </w:p>
    <w:tbl>
      <w:tblPr>
        <w:tblStyle w:val="TableGrid"/>
        <w:tblW w:w="0" w:type="auto"/>
        <w:tblLook w:val="04A0" w:firstRow="1" w:lastRow="0" w:firstColumn="1" w:lastColumn="0" w:noHBand="0" w:noVBand="1"/>
      </w:tblPr>
      <w:tblGrid>
        <w:gridCol w:w="851"/>
        <w:gridCol w:w="637"/>
        <w:gridCol w:w="827"/>
        <w:gridCol w:w="627"/>
        <w:gridCol w:w="645"/>
        <w:gridCol w:w="827"/>
        <w:gridCol w:w="627"/>
        <w:gridCol w:w="1096"/>
        <w:gridCol w:w="1175"/>
        <w:gridCol w:w="1096"/>
      </w:tblGrid>
      <w:tr w:rsidR="00A75D9D" w14:paraId="7D6F3872" w14:textId="77777777" w:rsidTr="0026322D">
        <w:tc>
          <w:tcPr>
            <w:tcW w:w="0" w:type="auto"/>
          </w:tcPr>
          <w:p w14:paraId="34D9F575" w14:textId="77777777" w:rsidR="00657FD1" w:rsidRDefault="00657FD1">
            <w:r>
              <w:t>Param</w:t>
            </w:r>
            <w:r w:rsidR="00A75D9D">
              <w:t>.</w:t>
            </w:r>
          </w:p>
        </w:tc>
        <w:tc>
          <w:tcPr>
            <w:tcW w:w="0" w:type="auto"/>
            <w:gridSpan w:val="3"/>
          </w:tcPr>
          <w:p w14:paraId="28AA5C00" w14:textId="77777777" w:rsidR="00657FD1" w:rsidRDefault="00657FD1" w:rsidP="0026322D">
            <w:pPr>
              <w:jc w:val="center"/>
            </w:pPr>
            <w:r>
              <w:t>Spatial</w:t>
            </w:r>
            <w:r w:rsidR="00A75D9D">
              <w:t xml:space="preserve"> (ha)</w:t>
            </w:r>
          </w:p>
        </w:tc>
        <w:tc>
          <w:tcPr>
            <w:tcW w:w="0" w:type="auto"/>
            <w:gridSpan w:val="3"/>
          </w:tcPr>
          <w:p w14:paraId="2A984551" w14:textId="77777777" w:rsidR="00657FD1" w:rsidRDefault="00657FD1" w:rsidP="0026322D">
            <w:pPr>
              <w:jc w:val="center"/>
            </w:pPr>
            <w:r>
              <w:t>Temporal</w:t>
            </w:r>
            <w:r w:rsidR="00A75D9D">
              <w:t xml:space="preserve"> </w:t>
            </w:r>
          </w:p>
        </w:tc>
        <w:tc>
          <w:tcPr>
            <w:tcW w:w="0" w:type="auto"/>
            <w:gridSpan w:val="3"/>
          </w:tcPr>
          <w:p w14:paraId="2EA7FBAF" w14:textId="77777777" w:rsidR="00657FD1" w:rsidRDefault="00657FD1" w:rsidP="0026322D">
            <w:pPr>
              <w:jc w:val="center"/>
            </w:pPr>
            <w:r>
              <w:t>Thematic</w:t>
            </w:r>
          </w:p>
        </w:tc>
      </w:tr>
      <w:tr w:rsidR="00A75D9D" w14:paraId="2B1341CA" w14:textId="77777777" w:rsidTr="0026322D">
        <w:tc>
          <w:tcPr>
            <w:tcW w:w="0" w:type="auto"/>
          </w:tcPr>
          <w:p w14:paraId="2ED55F62" w14:textId="77777777" w:rsidR="00657FD1" w:rsidRDefault="00657FD1" w:rsidP="007162EE"/>
        </w:tc>
        <w:tc>
          <w:tcPr>
            <w:tcW w:w="0" w:type="auto"/>
          </w:tcPr>
          <w:p w14:paraId="4AB8F0B7" w14:textId="77777777" w:rsidR="00657FD1" w:rsidRDefault="00657FD1" w:rsidP="007162EE">
            <w:r>
              <w:t>Base</w:t>
            </w:r>
          </w:p>
        </w:tc>
        <w:tc>
          <w:tcPr>
            <w:tcW w:w="0" w:type="auto"/>
          </w:tcPr>
          <w:p w14:paraId="33F78C93" w14:textId="77777777" w:rsidR="00657FD1" w:rsidRDefault="00657FD1" w:rsidP="007162EE">
            <w:r>
              <w:t>Thresh</w:t>
            </w:r>
          </w:p>
        </w:tc>
        <w:tc>
          <w:tcPr>
            <w:tcW w:w="0" w:type="auto"/>
          </w:tcPr>
          <w:p w14:paraId="3AD8B30D" w14:textId="77777777" w:rsidR="00657FD1" w:rsidRDefault="00657FD1" w:rsidP="007162EE">
            <w:r>
              <w:t>Goal</w:t>
            </w:r>
          </w:p>
        </w:tc>
        <w:tc>
          <w:tcPr>
            <w:tcW w:w="0" w:type="auto"/>
          </w:tcPr>
          <w:p w14:paraId="2659D6C9" w14:textId="77777777" w:rsidR="00657FD1" w:rsidRDefault="00657FD1" w:rsidP="007162EE">
            <w:r>
              <w:t>Base</w:t>
            </w:r>
          </w:p>
        </w:tc>
        <w:tc>
          <w:tcPr>
            <w:tcW w:w="0" w:type="auto"/>
          </w:tcPr>
          <w:p w14:paraId="5F91A76C" w14:textId="77777777" w:rsidR="00657FD1" w:rsidRDefault="00657FD1" w:rsidP="007162EE">
            <w:r>
              <w:t>Thresh</w:t>
            </w:r>
          </w:p>
        </w:tc>
        <w:tc>
          <w:tcPr>
            <w:tcW w:w="0" w:type="auto"/>
          </w:tcPr>
          <w:p w14:paraId="71D0C23B" w14:textId="77777777" w:rsidR="00657FD1" w:rsidRDefault="00657FD1" w:rsidP="007162EE">
            <w:r>
              <w:t>Goal</w:t>
            </w:r>
          </w:p>
        </w:tc>
        <w:tc>
          <w:tcPr>
            <w:tcW w:w="0" w:type="auto"/>
          </w:tcPr>
          <w:p w14:paraId="70B85621" w14:textId="77777777" w:rsidR="00657FD1" w:rsidRDefault="00657FD1" w:rsidP="007162EE">
            <w:r>
              <w:t>Base</w:t>
            </w:r>
          </w:p>
        </w:tc>
        <w:tc>
          <w:tcPr>
            <w:tcW w:w="0" w:type="auto"/>
          </w:tcPr>
          <w:p w14:paraId="6ACD2433" w14:textId="77777777" w:rsidR="00657FD1" w:rsidRDefault="00657FD1" w:rsidP="007162EE">
            <w:r>
              <w:t>Thresh</w:t>
            </w:r>
          </w:p>
        </w:tc>
        <w:tc>
          <w:tcPr>
            <w:tcW w:w="0" w:type="auto"/>
          </w:tcPr>
          <w:p w14:paraId="5AF2AE3D" w14:textId="77777777" w:rsidR="00657FD1" w:rsidRDefault="00657FD1" w:rsidP="007162EE">
            <w:r>
              <w:t>Goal</w:t>
            </w:r>
          </w:p>
        </w:tc>
      </w:tr>
      <w:tr w:rsidR="00A75D9D" w14:paraId="5A1DC9BA" w14:textId="77777777" w:rsidTr="0026322D">
        <w:tc>
          <w:tcPr>
            <w:tcW w:w="0" w:type="auto"/>
          </w:tcPr>
          <w:p w14:paraId="1CCF9DE1" w14:textId="77777777" w:rsidR="00806B95" w:rsidRDefault="00A75D9D" w:rsidP="00806B95">
            <w:r>
              <w:t>Alb</w:t>
            </w:r>
            <w:r w:rsidR="00806B95">
              <w:t>edo</w:t>
            </w:r>
          </w:p>
        </w:tc>
        <w:tc>
          <w:tcPr>
            <w:tcW w:w="0" w:type="auto"/>
          </w:tcPr>
          <w:p w14:paraId="63E87CC1" w14:textId="77777777" w:rsidR="00806B95" w:rsidRDefault="00806B95" w:rsidP="00806B95">
            <w:r>
              <w:t>25</w:t>
            </w:r>
          </w:p>
        </w:tc>
        <w:tc>
          <w:tcPr>
            <w:tcW w:w="0" w:type="auto"/>
          </w:tcPr>
          <w:p w14:paraId="6906E4E8" w14:textId="77777777" w:rsidR="00806B95" w:rsidRDefault="00A75D9D" w:rsidP="00806B95">
            <w:r>
              <w:t>6.25</w:t>
            </w:r>
          </w:p>
        </w:tc>
        <w:tc>
          <w:tcPr>
            <w:tcW w:w="0" w:type="auto"/>
          </w:tcPr>
          <w:p w14:paraId="48888E98" w14:textId="77777777" w:rsidR="00806B95" w:rsidRDefault="00806B95" w:rsidP="00806B95">
            <w:r>
              <w:t>0.5</w:t>
            </w:r>
          </w:p>
        </w:tc>
        <w:tc>
          <w:tcPr>
            <w:tcW w:w="0" w:type="auto"/>
          </w:tcPr>
          <w:p w14:paraId="39D32FCA" w14:textId="77777777" w:rsidR="00806B95" w:rsidRDefault="00806B95" w:rsidP="00806B95">
            <w:r>
              <w:t>Peak</w:t>
            </w:r>
          </w:p>
        </w:tc>
        <w:tc>
          <w:tcPr>
            <w:tcW w:w="0" w:type="auto"/>
          </w:tcPr>
          <w:p w14:paraId="75DD38AA" w14:textId="77777777" w:rsidR="00806B95" w:rsidRDefault="00806B95" w:rsidP="00806B95">
            <w:r>
              <w:t>16d</w:t>
            </w:r>
          </w:p>
        </w:tc>
        <w:tc>
          <w:tcPr>
            <w:tcW w:w="0" w:type="auto"/>
          </w:tcPr>
          <w:p w14:paraId="42D3BB42" w14:textId="77777777" w:rsidR="00806B95" w:rsidRDefault="00806B95" w:rsidP="00806B95">
            <w:r>
              <w:t>1d</w:t>
            </w:r>
          </w:p>
        </w:tc>
        <w:tc>
          <w:tcPr>
            <w:tcW w:w="0" w:type="auto"/>
          </w:tcPr>
          <w:p w14:paraId="4FC3A339" w14:textId="77777777" w:rsidR="00806B95" w:rsidRDefault="00806B95" w:rsidP="00806B95">
            <w:r>
              <w:t>Ordinal</w:t>
            </w:r>
          </w:p>
        </w:tc>
        <w:tc>
          <w:tcPr>
            <w:tcW w:w="0" w:type="auto"/>
          </w:tcPr>
          <w:p w14:paraId="1F59B027" w14:textId="77777777" w:rsidR="00806B95" w:rsidRDefault="00806B95" w:rsidP="00806B95">
            <w:r>
              <w:t>(0.01,10%)</w:t>
            </w:r>
          </w:p>
        </w:tc>
        <w:tc>
          <w:tcPr>
            <w:tcW w:w="0" w:type="auto"/>
          </w:tcPr>
          <w:p w14:paraId="4EC797F7" w14:textId="77777777" w:rsidR="00806B95" w:rsidRDefault="00806B95" w:rsidP="00A75D9D">
            <w:r>
              <w:t>0.005, 5%</w:t>
            </w:r>
          </w:p>
        </w:tc>
      </w:tr>
      <w:tr w:rsidR="00A75D9D" w14:paraId="75F3844E" w14:textId="77777777" w:rsidTr="00A75D9D">
        <w:tc>
          <w:tcPr>
            <w:tcW w:w="0" w:type="auto"/>
          </w:tcPr>
          <w:p w14:paraId="43D0CD18" w14:textId="77777777" w:rsidR="00806B95" w:rsidRDefault="00806B95" w:rsidP="00806B95">
            <w:r>
              <w:t>Cab</w:t>
            </w:r>
          </w:p>
        </w:tc>
        <w:tc>
          <w:tcPr>
            <w:tcW w:w="0" w:type="auto"/>
          </w:tcPr>
          <w:p w14:paraId="3C58FA78" w14:textId="77777777" w:rsidR="00806B95" w:rsidRDefault="00806B95" w:rsidP="00806B95">
            <w:r>
              <w:t>10</w:t>
            </w:r>
          </w:p>
        </w:tc>
        <w:tc>
          <w:tcPr>
            <w:tcW w:w="0" w:type="auto"/>
          </w:tcPr>
          <w:p w14:paraId="3C8DA4E3" w14:textId="77777777" w:rsidR="00806B95" w:rsidRDefault="00806B95" w:rsidP="00806B95">
            <w:r>
              <w:t>1</w:t>
            </w:r>
          </w:p>
        </w:tc>
        <w:tc>
          <w:tcPr>
            <w:tcW w:w="0" w:type="auto"/>
          </w:tcPr>
          <w:p w14:paraId="20FB6365" w14:textId="77777777" w:rsidR="00806B95" w:rsidRDefault="00806B95" w:rsidP="00806B95">
            <w:r>
              <w:t>0.5</w:t>
            </w:r>
          </w:p>
        </w:tc>
        <w:tc>
          <w:tcPr>
            <w:tcW w:w="0" w:type="auto"/>
          </w:tcPr>
          <w:p w14:paraId="6720E5BE" w14:textId="77777777" w:rsidR="00806B95" w:rsidRDefault="00806B95" w:rsidP="00806B95">
            <w:r>
              <w:t>Peak</w:t>
            </w:r>
          </w:p>
        </w:tc>
        <w:tc>
          <w:tcPr>
            <w:tcW w:w="0" w:type="auto"/>
          </w:tcPr>
          <w:p w14:paraId="741A91DF" w14:textId="77777777" w:rsidR="00806B95" w:rsidRDefault="00806B95" w:rsidP="00806B95">
            <w:r>
              <w:t>30d</w:t>
            </w:r>
          </w:p>
        </w:tc>
        <w:tc>
          <w:tcPr>
            <w:tcW w:w="0" w:type="auto"/>
          </w:tcPr>
          <w:p w14:paraId="3A5B0EC6" w14:textId="77777777" w:rsidR="00806B95" w:rsidRDefault="00806B95" w:rsidP="00806B95">
            <w:r>
              <w:t>10d</w:t>
            </w:r>
          </w:p>
        </w:tc>
        <w:tc>
          <w:tcPr>
            <w:tcW w:w="0" w:type="auto"/>
          </w:tcPr>
          <w:p w14:paraId="52529806" w14:textId="77777777" w:rsidR="00806B95" w:rsidRDefault="00806B95" w:rsidP="00806B95">
            <w:r>
              <w:t>Ordinal</w:t>
            </w:r>
          </w:p>
        </w:tc>
        <w:tc>
          <w:tcPr>
            <w:tcW w:w="0" w:type="auto"/>
          </w:tcPr>
          <w:p w14:paraId="459EECB4" w14:textId="77777777" w:rsidR="00806B95" w:rsidRDefault="00806B95" w:rsidP="00806B95">
            <w:r>
              <w:t>20</w:t>
            </w:r>
          </w:p>
        </w:tc>
        <w:tc>
          <w:tcPr>
            <w:tcW w:w="0" w:type="auto"/>
          </w:tcPr>
          <w:p w14:paraId="7CEB9D03" w14:textId="77777777" w:rsidR="00806B95" w:rsidRDefault="00806B95" w:rsidP="00806B95">
            <w:r>
              <w:t>10</w:t>
            </w:r>
          </w:p>
        </w:tc>
      </w:tr>
      <w:tr w:rsidR="00A75D9D" w14:paraId="7B8AAA5C" w14:textId="77777777" w:rsidTr="00A75D9D">
        <w:tc>
          <w:tcPr>
            <w:tcW w:w="0" w:type="auto"/>
          </w:tcPr>
          <w:p w14:paraId="1A27AD3C" w14:textId="77777777" w:rsidR="00806B95" w:rsidRDefault="00806B95" w:rsidP="00806B95">
            <w:proofErr w:type="spellStart"/>
            <w:r>
              <w:t>Cw</w:t>
            </w:r>
            <w:proofErr w:type="spellEnd"/>
          </w:p>
        </w:tc>
        <w:tc>
          <w:tcPr>
            <w:tcW w:w="0" w:type="auto"/>
          </w:tcPr>
          <w:p w14:paraId="7F2D84E0" w14:textId="77777777" w:rsidR="00806B95" w:rsidRDefault="00806B95" w:rsidP="00806B95">
            <w:r>
              <w:t>10</w:t>
            </w:r>
          </w:p>
        </w:tc>
        <w:tc>
          <w:tcPr>
            <w:tcW w:w="0" w:type="auto"/>
          </w:tcPr>
          <w:p w14:paraId="104F7A6B" w14:textId="77777777" w:rsidR="00806B95" w:rsidRDefault="00806B95" w:rsidP="00806B95">
            <w:r>
              <w:t>1</w:t>
            </w:r>
          </w:p>
        </w:tc>
        <w:tc>
          <w:tcPr>
            <w:tcW w:w="0" w:type="auto"/>
          </w:tcPr>
          <w:p w14:paraId="541803DB" w14:textId="77777777" w:rsidR="00806B95" w:rsidRDefault="00806B95" w:rsidP="00806B95">
            <w:r w:rsidRPr="00981F27">
              <w:t>0.5</w:t>
            </w:r>
          </w:p>
        </w:tc>
        <w:tc>
          <w:tcPr>
            <w:tcW w:w="0" w:type="auto"/>
          </w:tcPr>
          <w:p w14:paraId="3858D01C" w14:textId="77777777" w:rsidR="00806B95" w:rsidRDefault="00806B95" w:rsidP="00806B95">
            <w:r>
              <w:t>Peak</w:t>
            </w:r>
          </w:p>
        </w:tc>
        <w:tc>
          <w:tcPr>
            <w:tcW w:w="0" w:type="auto"/>
          </w:tcPr>
          <w:p w14:paraId="42349D0F" w14:textId="77777777" w:rsidR="00806B95" w:rsidRDefault="00806B95" w:rsidP="00806B95">
            <w:r>
              <w:t>30d</w:t>
            </w:r>
          </w:p>
        </w:tc>
        <w:tc>
          <w:tcPr>
            <w:tcW w:w="0" w:type="auto"/>
          </w:tcPr>
          <w:p w14:paraId="777A2EF3" w14:textId="77777777" w:rsidR="00806B95" w:rsidRDefault="00806B95" w:rsidP="00806B95">
            <w:r>
              <w:t>10d</w:t>
            </w:r>
          </w:p>
        </w:tc>
        <w:tc>
          <w:tcPr>
            <w:tcW w:w="0" w:type="auto"/>
          </w:tcPr>
          <w:p w14:paraId="25680CB3" w14:textId="77777777" w:rsidR="00806B95" w:rsidRDefault="00806B95" w:rsidP="00806B95">
            <w:r>
              <w:t>Ordinal</w:t>
            </w:r>
          </w:p>
        </w:tc>
        <w:tc>
          <w:tcPr>
            <w:tcW w:w="0" w:type="auto"/>
          </w:tcPr>
          <w:p w14:paraId="23BC0293" w14:textId="77777777" w:rsidR="00806B95" w:rsidRDefault="00806B95" w:rsidP="00806B95">
            <w:r>
              <w:t>0.2</w:t>
            </w:r>
          </w:p>
        </w:tc>
        <w:tc>
          <w:tcPr>
            <w:tcW w:w="0" w:type="auto"/>
          </w:tcPr>
          <w:p w14:paraId="7EBB892E" w14:textId="77777777" w:rsidR="00806B95" w:rsidRDefault="00806B95" w:rsidP="00806B95">
            <w:r>
              <w:t>0.1</w:t>
            </w:r>
          </w:p>
        </w:tc>
      </w:tr>
      <w:tr w:rsidR="00A75D9D" w14:paraId="4659F3D6" w14:textId="77777777" w:rsidTr="00A75D9D">
        <w:tc>
          <w:tcPr>
            <w:tcW w:w="0" w:type="auto"/>
          </w:tcPr>
          <w:p w14:paraId="11B686FB" w14:textId="77777777" w:rsidR="00806B95" w:rsidRDefault="00806B95" w:rsidP="00806B95">
            <w:r>
              <w:t>fAPAR</w:t>
            </w:r>
          </w:p>
        </w:tc>
        <w:tc>
          <w:tcPr>
            <w:tcW w:w="0" w:type="auto"/>
          </w:tcPr>
          <w:p w14:paraId="226512E4" w14:textId="77777777" w:rsidR="00806B95" w:rsidRDefault="00806B95" w:rsidP="00806B95">
            <w:r>
              <w:t>10</w:t>
            </w:r>
          </w:p>
        </w:tc>
        <w:tc>
          <w:tcPr>
            <w:tcW w:w="0" w:type="auto"/>
          </w:tcPr>
          <w:p w14:paraId="1A928827" w14:textId="77777777" w:rsidR="00806B95" w:rsidRDefault="00806B95" w:rsidP="00806B95">
            <w:r>
              <w:t>1</w:t>
            </w:r>
          </w:p>
        </w:tc>
        <w:tc>
          <w:tcPr>
            <w:tcW w:w="0" w:type="auto"/>
          </w:tcPr>
          <w:p w14:paraId="027DF30C" w14:textId="77777777" w:rsidR="00806B95" w:rsidRDefault="00806B95" w:rsidP="00806B95">
            <w:r w:rsidRPr="00981F27">
              <w:t>0.5</w:t>
            </w:r>
          </w:p>
        </w:tc>
        <w:tc>
          <w:tcPr>
            <w:tcW w:w="0" w:type="auto"/>
          </w:tcPr>
          <w:p w14:paraId="34E1D3A6" w14:textId="77777777" w:rsidR="00806B95" w:rsidRDefault="00806B95" w:rsidP="00806B95">
            <w:r>
              <w:t>Peak</w:t>
            </w:r>
          </w:p>
        </w:tc>
        <w:tc>
          <w:tcPr>
            <w:tcW w:w="0" w:type="auto"/>
          </w:tcPr>
          <w:p w14:paraId="56815B4D" w14:textId="77777777" w:rsidR="00806B95" w:rsidRDefault="00806B95" w:rsidP="00806B95">
            <w:r>
              <w:t>5d</w:t>
            </w:r>
          </w:p>
        </w:tc>
        <w:tc>
          <w:tcPr>
            <w:tcW w:w="0" w:type="auto"/>
          </w:tcPr>
          <w:p w14:paraId="3B987B34" w14:textId="77777777" w:rsidR="00806B95" w:rsidRDefault="00806B95" w:rsidP="00806B95">
            <w:r>
              <w:t>1d</w:t>
            </w:r>
          </w:p>
        </w:tc>
        <w:tc>
          <w:tcPr>
            <w:tcW w:w="0" w:type="auto"/>
          </w:tcPr>
          <w:p w14:paraId="63BB58BF" w14:textId="77777777" w:rsidR="00806B95" w:rsidRDefault="00806B95" w:rsidP="00806B95">
            <w:r>
              <w:t>Ordinal</w:t>
            </w:r>
          </w:p>
        </w:tc>
        <w:tc>
          <w:tcPr>
            <w:tcW w:w="0" w:type="auto"/>
          </w:tcPr>
          <w:p w14:paraId="254895F1" w14:textId="77777777" w:rsidR="00806B95" w:rsidRDefault="00806B95" w:rsidP="00806B95">
            <w:r>
              <w:t>(0.1,10%)</w:t>
            </w:r>
          </w:p>
        </w:tc>
        <w:tc>
          <w:tcPr>
            <w:tcW w:w="0" w:type="auto"/>
          </w:tcPr>
          <w:p w14:paraId="6CAD105F" w14:textId="77777777" w:rsidR="00806B95" w:rsidRDefault="00A75D9D" w:rsidP="00806B95">
            <w:r>
              <w:t>0.05,5%</w:t>
            </w:r>
          </w:p>
        </w:tc>
      </w:tr>
      <w:tr w:rsidR="00A75D9D" w14:paraId="31C0926B" w14:textId="77777777" w:rsidTr="00A75D9D">
        <w:tc>
          <w:tcPr>
            <w:tcW w:w="0" w:type="auto"/>
          </w:tcPr>
          <w:p w14:paraId="03EC452B" w14:textId="77777777" w:rsidR="00806B95" w:rsidRDefault="00806B95" w:rsidP="00806B95">
            <w:proofErr w:type="spellStart"/>
            <w:r>
              <w:t>fCover</w:t>
            </w:r>
            <w:proofErr w:type="spellEnd"/>
          </w:p>
        </w:tc>
        <w:tc>
          <w:tcPr>
            <w:tcW w:w="0" w:type="auto"/>
          </w:tcPr>
          <w:p w14:paraId="1A262FBB" w14:textId="77777777" w:rsidR="00806B95" w:rsidRDefault="00806B95" w:rsidP="00806B95">
            <w:r>
              <w:t>10</w:t>
            </w:r>
          </w:p>
        </w:tc>
        <w:tc>
          <w:tcPr>
            <w:tcW w:w="0" w:type="auto"/>
          </w:tcPr>
          <w:p w14:paraId="4601D9BF" w14:textId="77777777" w:rsidR="00806B95" w:rsidRDefault="00806B95" w:rsidP="00806B95">
            <w:r>
              <w:t>1</w:t>
            </w:r>
          </w:p>
        </w:tc>
        <w:tc>
          <w:tcPr>
            <w:tcW w:w="0" w:type="auto"/>
          </w:tcPr>
          <w:p w14:paraId="500B52CC" w14:textId="77777777" w:rsidR="00806B95" w:rsidRDefault="00806B95" w:rsidP="00806B95">
            <w:r w:rsidRPr="00981F27">
              <w:t>0.5</w:t>
            </w:r>
          </w:p>
        </w:tc>
        <w:tc>
          <w:tcPr>
            <w:tcW w:w="0" w:type="auto"/>
          </w:tcPr>
          <w:p w14:paraId="5D7430DA" w14:textId="77777777" w:rsidR="00806B95" w:rsidRDefault="00806B95" w:rsidP="00806B95">
            <w:r>
              <w:t>Peak</w:t>
            </w:r>
          </w:p>
        </w:tc>
        <w:tc>
          <w:tcPr>
            <w:tcW w:w="0" w:type="auto"/>
          </w:tcPr>
          <w:p w14:paraId="4D8305BE" w14:textId="77777777" w:rsidR="00806B95" w:rsidRDefault="00806B95" w:rsidP="00806B95">
            <w:r>
              <w:t>30d</w:t>
            </w:r>
          </w:p>
        </w:tc>
        <w:tc>
          <w:tcPr>
            <w:tcW w:w="0" w:type="auto"/>
          </w:tcPr>
          <w:p w14:paraId="36802F1A" w14:textId="77777777" w:rsidR="00806B95" w:rsidRDefault="00806B95" w:rsidP="00806B95">
            <w:r>
              <w:t>10d</w:t>
            </w:r>
          </w:p>
        </w:tc>
        <w:tc>
          <w:tcPr>
            <w:tcW w:w="0" w:type="auto"/>
          </w:tcPr>
          <w:p w14:paraId="6E9BD38E" w14:textId="77777777" w:rsidR="00806B95" w:rsidRDefault="00806B95" w:rsidP="00806B95">
            <w:r>
              <w:t>Ordinal</w:t>
            </w:r>
          </w:p>
        </w:tc>
        <w:tc>
          <w:tcPr>
            <w:tcW w:w="0" w:type="auto"/>
          </w:tcPr>
          <w:p w14:paraId="6B0FE9FE" w14:textId="77777777" w:rsidR="00806B95" w:rsidRDefault="00806B95" w:rsidP="00806B95">
            <w:r>
              <w:t>(0.2,20%)</w:t>
            </w:r>
          </w:p>
        </w:tc>
        <w:tc>
          <w:tcPr>
            <w:tcW w:w="0" w:type="auto"/>
          </w:tcPr>
          <w:p w14:paraId="5C909568" w14:textId="77777777" w:rsidR="00806B95" w:rsidRDefault="00A75D9D" w:rsidP="00806B95">
            <w:r>
              <w:t>0.1,10%</w:t>
            </w:r>
          </w:p>
        </w:tc>
      </w:tr>
      <w:tr w:rsidR="00A75D9D" w14:paraId="0F554DF4" w14:textId="77777777" w:rsidTr="00A75D9D">
        <w:tc>
          <w:tcPr>
            <w:tcW w:w="0" w:type="auto"/>
          </w:tcPr>
          <w:p w14:paraId="43BDF254" w14:textId="77777777" w:rsidR="00806B95" w:rsidRDefault="00806B95" w:rsidP="00806B95">
            <w:r>
              <w:t>LAI</w:t>
            </w:r>
          </w:p>
        </w:tc>
        <w:tc>
          <w:tcPr>
            <w:tcW w:w="0" w:type="auto"/>
          </w:tcPr>
          <w:p w14:paraId="69066A16" w14:textId="77777777" w:rsidR="00806B95" w:rsidRDefault="00806B95" w:rsidP="00806B95">
            <w:r>
              <w:t>10</w:t>
            </w:r>
          </w:p>
        </w:tc>
        <w:tc>
          <w:tcPr>
            <w:tcW w:w="0" w:type="auto"/>
          </w:tcPr>
          <w:p w14:paraId="3620CB93" w14:textId="77777777" w:rsidR="00806B95" w:rsidRDefault="00806B95" w:rsidP="00806B95">
            <w:r>
              <w:t>1</w:t>
            </w:r>
          </w:p>
        </w:tc>
        <w:tc>
          <w:tcPr>
            <w:tcW w:w="0" w:type="auto"/>
          </w:tcPr>
          <w:p w14:paraId="232E8A5D" w14:textId="77777777" w:rsidR="00806B95" w:rsidRDefault="00806B95" w:rsidP="00806B95">
            <w:r w:rsidRPr="00981F27">
              <w:t>0.5</w:t>
            </w:r>
          </w:p>
        </w:tc>
        <w:tc>
          <w:tcPr>
            <w:tcW w:w="0" w:type="auto"/>
          </w:tcPr>
          <w:p w14:paraId="4B7EE1F5" w14:textId="77777777" w:rsidR="00806B95" w:rsidRDefault="00806B95" w:rsidP="00806B95">
            <w:r>
              <w:t>Peak</w:t>
            </w:r>
          </w:p>
        </w:tc>
        <w:tc>
          <w:tcPr>
            <w:tcW w:w="0" w:type="auto"/>
          </w:tcPr>
          <w:p w14:paraId="5DAF5B7A" w14:textId="77777777" w:rsidR="00806B95" w:rsidRDefault="00806B95" w:rsidP="00806B95">
            <w:r>
              <w:t>30d</w:t>
            </w:r>
          </w:p>
        </w:tc>
        <w:tc>
          <w:tcPr>
            <w:tcW w:w="0" w:type="auto"/>
          </w:tcPr>
          <w:p w14:paraId="2B55519B" w14:textId="77777777" w:rsidR="00806B95" w:rsidRDefault="00806B95" w:rsidP="00806B95">
            <w:r>
              <w:t>10d</w:t>
            </w:r>
          </w:p>
        </w:tc>
        <w:tc>
          <w:tcPr>
            <w:tcW w:w="0" w:type="auto"/>
          </w:tcPr>
          <w:p w14:paraId="03286B93" w14:textId="77777777" w:rsidR="00806B95" w:rsidRDefault="00806B95" w:rsidP="00806B95">
            <w:r>
              <w:t>Ordinal</w:t>
            </w:r>
          </w:p>
        </w:tc>
        <w:tc>
          <w:tcPr>
            <w:tcW w:w="0" w:type="auto"/>
          </w:tcPr>
          <w:p w14:paraId="40B385B9" w14:textId="77777777" w:rsidR="00806B95" w:rsidRDefault="00806B95" w:rsidP="00806B95">
            <w:r>
              <w:t>(1,20%)</w:t>
            </w:r>
          </w:p>
        </w:tc>
        <w:tc>
          <w:tcPr>
            <w:tcW w:w="0" w:type="auto"/>
          </w:tcPr>
          <w:p w14:paraId="421DE134" w14:textId="77777777" w:rsidR="00806B95" w:rsidRDefault="00A75D9D" w:rsidP="00806B95">
            <w:r>
              <w:t>0.5,10%</w:t>
            </w:r>
          </w:p>
        </w:tc>
      </w:tr>
      <w:tr w:rsidR="00A75D9D" w14:paraId="5D0376DE" w14:textId="77777777" w:rsidTr="0026322D">
        <w:tc>
          <w:tcPr>
            <w:tcW w:w="0" w:type="auto"/>
          </w:tcPr>
          <w:p w14:paraId="569C36BF" w14:textId="77777777" w:rsidR="00806B95" w:rsidRDefault="00A75D9D" w:rsidP="00806B95">
            <w:r>
              <w:t>LC</w:t>
            </w:r>
          </w:p>
        </w:tc>
        <w:tc>
          <w:tcPr>
            <w:tcW w:w="0" w:type="auto"/>
          </w:tcPr>
          <w:p w14:paraId="41ED2490" w14:textId="77777777" w:rsidR="00806B95" w:rsidRDefault="00A75D9D" w:rsidP="00806B95">
            <w:r>
              <w:t>10</w:t>
            </w:r>
          </w:p>
        </w:tc>
        <w:tc>
          <w:tcPr>
            <w:tcW w:w="0" w:type="auto"/>
          </w:tcPr>
          <w:p w14:paraId="41A086B9" w14:textId="77777777" w:rsidR="00806B95" w:rsidRDefault="00A75D9D" w:rsidP="00806B95">
            <w:r>
              <w:t>1</w:t>
            </w:r>
          </w:p>
        </w:tc>
        <w:tc>
          <w:tcPr>
            <w:tcW w:w="0" w:type="auto"/>
          </w:tcPr>
          <w:p w14:paraId="465D3BF3" w14:textId="77777777" w:rsidR="00806B95" w:rsidRPr="00981F27" w:rsidRDefault="00A75D9D" w:rsidP="00806B95">
            <w:r>
              <w:t>0.5</w:t>
            </w:r>
          </w:p>
        </w:tc>
        <w:tc>
          <w:tcPr>
            <w:tcW w:w="0" w:type="auto"/>
          </w:tcPr>
          <w:p w14:paraId="01D1C3D4" w14:textId="77777777" w:rsidR="00806B95" w:rsidRDefault="00A75D9D" w:rsidP="00806B95">
            <w:r>
              <w:t>&lt;5yr</w:t>
            </w:r>
          </w:p>
        </w:tc>
        <w:tc>
          <w:tcPr>
            <w:tcW w:w="0" w:type="auto"/>
          </w:tcPr>
          <w:p w14:paraId="67525ABB" w14:textId="77777777" w:rsidR="00806B95" w:rsidRDefault="00A75D9D" w:rsidP="00806B95">
            <w:r>
              <w:t>5yr</w:t>
            </w:r>
          </w:p>
        </w:tc>
        <w:tc>
          <w:tcPr>
            <w:tcW w:w="0" w:type="auto"/>
          </w:tcPr>
          <w:p w14:paraId="5D6F930C" w14:textId="77777777" w:rsidR="00806B95" w:rsidRDefault="00A75D9D" w:rsidP="00806B95">
            <w:r>
              <w:t>1ya</w:t>
            </w:r>
          </w:p>
        </w:tc>
        <w:tc>
          <w:tcPr>
            <w:tcW w:w="0" w:type="auto"/>
          </w:tcPr>
          <w:p w14:paraId="1C691F69" w14:textId="77777777" w:rsidR="00806B95" w:rsidRDefault="00A75D9D" w:rsidP="00806B95">
            <w:r>
              <w:t>20%</w:t>
            </w:r>
          </w:p>
        </w:tc>
        <w:tc>
          <w:tcPr>
            <w:tcW w:w="0" w:type="auto"/>
          </w:tcPr>
          <w:p w14:paraId="07E6AFC7" w14:textId="77777777" w:rsidR="00806B95" w:rsidRDefault="00A75D9D" w:rsidP="00806B95">
            <w:r>
              <w:t>15%</w:t>
            </w:r>
          </w:p>
        </w:tc>
        <w:tc>
          <w:tcPr>
            <w:tcW w:w="0" w:type="auto"/>
          </w:tcPr>
          <w:p w14:paraId="37F21459" w14:textId="77777777" w:rsidR="00806B95" w:rsidRDefault="00A75D9D" w:rsidP="00806B95">
            <w:r>
              <w:t>5%</w:t>
            </w:r>
          </w:p>
        </w:tc>
      </w:tr>
      <w:tr w:rsidR="00A75D9D" w14:paraId="591D50DF" w14:textId="77777777" w:rsidTr="0026322D">
        <w:tc>
          <w:tcPr>
            <w:tcW w:w="0" w:type="auto"/>
          </w:tcPr>
          <w:p w14:paraId="68F40900" w14:textId="77777777" w:rsidR="00A75D9D" w:rsidRDefault="00A75D9D" w:rsidP="00A75D9D">
            <w:r>
              <w:t>Rho</w:t>
            </w:r>
          </w:p>
        </w:tc>
        <w:tc>
          <w:tcPr>
            <w:tcW w:w="0" w:type="auto"/>
          </w:tcPr>
          <w:p w14:paraId="750A237B" w14:textId="77777777" w:rsidR="00A75D9D" w:rsidRDefault="00A75D9D" w:rsidP="00A75D9D">
            <w:r>
              <w:t>10</w:t>
            </w:r>
          </w:p>
        </w:tc>
        <w:tc>
          <w:tcPr>
            <w:tcW w:w="0" w:type="auto"/>
          </w:tcPr>
          <w:p w14:paraId="210027C3" w14:textId="77777777" w:rsidR="00A75D9D" w:rsidRDefault="00A75D9D" w:rsidP="00A75D9D">
            <w:r>
              <w:t>1</w:t>
            </w:r>
          </w:p>
        </w:tc>
        <w:tc>
          <w:tcPr>
            <w:tcW w:w="0" w:type="auto"/>
          </w:tcPr>
          <w:p w14:paraId="1E0223E8" w14:textId="77777777" w:rsidR="00A75D9D" w:rsidRPr="00981F27" w:rsidRDefault="00A75D9D" w:rsidP="00A75D9D">
            <w:r w:rsidRPr="00981F27">
              <w:t>0.5</w:t>
            </w:r>
          </w:p>
        </w:tc>
        <w:tc>
          <w:tcPr>
            <w:tcW w:w="0" w:type="auto"/>
          </w:tcPr>
          <w:p w14:paraId="53283A5F" w14:textId="77777777" w:rsidR="00A75D9D" w:rsidRDefault="00A75D9D" w:rsidP="00A75D9D">
            <w:r>
              <w:t>Peak</w:t>
            </w:r>
          </w:p>
        </w:tc>
        <w:tc>
          <w:tcPr>
            <w:tcW w:w="0" w:type="auto"/>
          </w:tcPr>
          <w:p w14:paraId="4954261A" w14:textId="77777777" w:rsidR="00A75D9D" w:rsidRDefault="00A75D9D" w:rsidP="00A75D9D">
            <w:r>
              <w:t>5d</w:t>
            </w:r>
          </w:p>
        </w:tc>
        <w:tc>
          <w:tcPr>
            <w:tcW w:w="0" w:type="auto"/>
          </w:tcPr>
          <w:p w14:paraId="3C469A3F" w14:textId="77777777" w:rsidR="00A75D9D" w:rsidRDefault="00A75D9D" w:rsidP="00A75D9D">
            <w:r>
              <w:t>1d</w:t>
            </w:r>
          </w:p>
        </w:tc>
        <w:tc>
          <w:tcPr>
            <w:tcW w:w="0" w:type="auto"/>
          </w:tcPr>
          <w:p w14:paraId="7B9844D1" w14:textId="77777777" w:rsidR="00A75D9D" w:rsidRDefault="00A75D9D" w:rsidP="00A75D9D">
            <w:r>
              <w:t>5%+0.005</w:t>
            </w:r>
          </w:p>
        </w:tc>
        <w:tc>
          <w:tcPr>
            <w:tcW w:w="0" w:type="auto"/>
          </w:tcPr>
          <w:p w14:paraId="1B94EF47" w14:textId="77777777" w:rsidR="00A75D9D" w:rsidRDefault="00A75D9D" w:rsidP="00A75D9D">
            <w:r>
              <w:t>5%+0.005</w:t>
            </w:r>
          </w:p>
        </w:tc>
        <w:tc>
          <w:tcPr>
            <w:tcW w:w="0" w:type="auto"/>
          </w:tcPr>
          <w:p w14:paraId="3BAC3941" w14:textId="77777777" w:rsidR="00A75D9D" w:rsidRDefault="00A75D9D" w:rsidP="00A75D9D">
            <w:r>
              <w:t>5%+0.005</w:t>
            </w:r>
          </w:p>
        </w:tc>
      </w:tr>
    </w:tbl>
    <w:p w14:paraId="54B4682E" w14:textId="77777777" w:rsidR="00B13FB5" w:rsidRDefault="00B13FB5"/>
    <w:p w14:paraId="4E9CD1B0" w14:textId="7C620DA6" w:rsidR="002C2F70" w:rsidRDefault="002C2F70" w:rsidP="002C2F70">
      <w:pPr>
        <w:pStyle w:val="Heading3"/>
        <w:rPr>
          <w:ins w:id="38" w:author="Fernandes, Richard (he, him, his | il, le, lui)" w:date="2024-03-07T08:38:00Z"/>
        </w:rPr>
      </w:pPr>
      <w:ins w:id="39" w:author="Fernandes, Richard (he, him, his | il, le, lui)" w:date="2024-03-07T08:38:00Z">
        <w:r>
          <w:t xml:space="preserve">System </w:t>
        </w:r>
        <w:r>
          <w:t>Output</w:t>
        </w:r>
      </w:ins>
    </w:p>
    <w:p w14:paraId="7F77F191" w14:textId="77777777" w:rsidR="002C2F70" w:rsidRDefault="002C2F70" w:rsidP="002C2F70">
      <w:pPr>
        <w:rPr>
          <w:ins w:id="40" w:author="Fernandes, Richard (he, him, his | il, le, lui)" w:date="2024-03-07T08:38:00Z"/>
        </w:rPr>
      </w:pPr>
    </w:p>
    <w:p w14:paraId="11BD5AD4" w14:textId="7903821F" w:rsidR="002C2F70" w:rsidRPr="002C2F70" w:rsidRDefault="002C2F70" w:rsidP="002C2F70">
      <w:pPr>
        <w:rPr>
          <w:ins w:id="41" w:author="Fernandes, Richard (he, him, his | il, le, lui)" w:date="2024-03-07T08:38:00Z"/>
        </w:rPr>
        <w:pPrChange w:id="42" w:author="Fernandes, Richard (he, him, his | il, le, lui)" w:date="2024-03-07T08:38:00Z">
          <w:pPr>
            <w:pStyle w:val="Heading3"/>
          </w:pPr>
        </w:pPrChange>
      </w:pPr>
      <w:ins w:id="43" w:author="Fernandes, Richard (he, him, his | il, le, lui)" w:date="2024-03-07T08:38:00Z">
        <w:r>
          <w:t xml:space="preserve">The system is required to output </w:t>
        </w:r>
      </w:ins>
      <w:ins w:id="44" w:author="Fernandes, Richard (he, him, his | il, le, lui)" w:date="2024-03-07T08:39:00Z">
        <w:r>
          <w:t xml:space="preserve">user requested </w:t>
        </w:r>
      </w:ins>
      <w:ins w:id="45" w:author="Fernandes, Richard (he, him, his | il, le, lui)" w:date="2024-03-07T08:43:00Z">
        <w:r>
          <w:t xml:space="preserve">mosaic </w:t>
        </w:r>
      </w:ins>
      <w:ins w:id="46" w:author="Fernandes, Richard (he, him, his | il, le, lui)" w:date="2024-03-07T08:39:00Z">
        <w:r>
          <w:t xml:space="preserve">vegetation products in cloud accessible georeferenced raster format </w:t>
        </w:r>
      </w:ins>
      <w:ins w:id="47" w:author="Fernandes, Richard (he, him, his | il, le, lui)" w:date="2024-03-07T08:43:00Z">
        <w:r>
          <w:t xml:space="preserve">conforming to CEOS ARD specifications </w:t>
        </w:r>
      </w:ins>
      <w:ins w:id="48" w:author="Fernandes, Richard (he, him, his | il, le, lui)" w:date="2024-03-07T08:39:00Z">
        <w:r>
          <w:t xml:space="preserve">(Level </w:t>
        </w:r>
      </w:ins>
      <w:ins w:id="49" w:author="Fernandes, Richard (he, him, his | il, le, lui)" w:date="2024-03-07T08:43:00Z">
        <w:r>
          <w:t>3A</w:t>
        </w:r>
      </w:ins>
      <w:ins w:id="50" w:author="Fernandes, Richard (he, him, his | il, le, lui)" w:date="2024-03-07T08:39:00Z">
        <w:r>
          <w:t>) or as cloud accessible tables</w:t>
        </w:r>
      </w:ins>
      <w:ins w:id="51" w:author="Fernandes, Richard (he, him, his | il, le, lui)" w:date="2024-03-07T08:40:00Z">
        <w:r>
          <w:t xml:space="preserve"> that can be parsed using open source modules such as Pandas or </w:t>
        </w:r>
        <w:proofErr w:type="spellStart"/>
        <w:r>
          <w:t>GEOJson</w:t>
        </w:r>
        <w:proofErr w:type="spellEnd"/>
        <w:r>
          <w:t xml:space="preserve">.  </w:t>
        </w:r>
      </w:ins>
      <w:ins w:id="52" w:author="Fernandes, Richard (he, him, his | il, le, lui)" w:date="2024-03-07T08:44:00Z">
        <w:r>
          <w:t xml:space="preserve"> The mosaicking rules should permit restriction of the product to a single Level 2A input so that effectively the output correspond</w:t>
        </w:r>
      </w:ins>
      <w:ins w:id="53" w:author="Fernandes, Richard (he, him, his | il, le, lui)" w:date="2024-03-07T08:45:00Z">
        <w:r>
          <w:t xml:space="preserve">s to a Level 2B geophysical product.  </w:t>
        </w:r>
      </w:ins>
      <w:ins w:id="54" w:author="Fernandes, Richard (he, him, his | il, le, lui)" w:date="2024-03-07T08:41:00Z">
        <w:r>
          <w:t>Table output is targeted for debug, development and scientific studies.</w:t>
        </w:r>
      </w:ins>
    </w:p>
    <w:p w14:paraId="280D9F81" w14:textId="77777777" w:rsidR="0087770C" w:rsidRDefault="0087770C" w:rsidP="002E6E3E"/>
    <w:p w14:paraId="2DACD5D5" w14:textId="77777777" w:rsidR="0062489A" w:rsidRDefault="0062489A" w:rsidP="0062489A">
      <w:pPr>
        <w:pStyle w:val="Heading3"/>
      </w:pPr>
      <w:r>
        <w:t>System Loading</w:t>
      </w:r>
    </w:p>
    <w:p w14:paraId="5A94082C" w14:textId="77777777" w:rsidR="0062489A" w:rsidRDefault="0062489A" w:rsidP="0026322D"/>
    <w:p w14:paraId="7C0A57DF" w14:textId="77777777" w:rsidR="0062489A" w:rsidRDefault="0062489A" w:rsidP="0026322D">
      <w:pPr>
        <w:jc w:val="both"/>
      </w:pPr>
      <w:r>
        <w:t>The system should be able to sustain parallel service requests</w:t>
      </w:r>
      <w:r w:rsidR="00A75D9D">
        <w:t xml:space="preserve"> (Table 3)</w:t>
      </w:r>
      <w:r>
        <w:t xml:space="preserve">.   Denials of service at a threshold or goal level should be at the point of request rather than upon point of failure.  </w:t>
      </w:r>
      <w:r w:rsidR="00A8396A">
        <w:t>Note that output scenes can exceed input scenes due to the use of scene forecasting and prediction.</w:t>
      </w:r>
    </w:p>
    <w:p w14:paraId="33DA08B0" w14:textId="77777777" w:rsidR="00A8396A" w:rsidRDefault="00A8396A" w:rsidP="0026322D">
      <w:pPr>
        <w:pStyle w:val="Caption"/>
        <w:keepNext/>
      </w:pPr>
      <w:r>
        <w:t xml:space="preserve">Table </w:t>
      </w:r>
      <w:fldSimple w:instr=" SEQ Table \* ARABIC ">
        <w:r w:rsidR="00F17157">
          <w:rPr>
            <w:noProof/>
          </w:rPr>
          <w:t>3</w:t>
        </w:r>
      </w:fldSimple>
      <w:r>
        <w:t>.  System load requirements.</w:t>
      </w:r>
    </w:p>
    <w:tbl>
      <w:tblPr>
        <w:tblStyle w:val="TableGrid"/>
        <w:tblW w:w="9351" w:type="dxa"/>
        <w:tblLook w:val="04A0" w:firstRow="1" w:lastRow="0" w:firstColumn="1" w:lastColumn="0" w:noHBand="0" w:noVBand="1"/>
      </w:tblPr>
      <w:tblGrid>
        <w:gridCol w:w="1883"/>
        <w:gridCol w:w="963"/>
        <w:gridCol w:w="1679"/>
        <w:gridCol w:w="1442"/>
        <w:gridCol w:w="3384"/>
      </w:tblGrid>
      <w:tr w:rsidR="00377C22" w14:paraId="3BB0829B" w14:textId="77777777" w:rsidTr="0026322D">
        <w:tc>
          <w:tcPr>
            <w:tcW w:w="1883" w:type="dxa"/>
          </w:tcPr>
          <w:p w14:paraId="4E8C1962" w14:textId="77777777" w:rsidR="00377C22" w:rsidRDefault="00377C22" w:rsidP="0062489A">
            <w:r>
              <w:t>Category</w:t>
            </w:r>
          </w:p>
        </w:tc>
        <w:tc>
          <w:tcPr>
            <w:tcW w:w="963" w:type="dxa"/>
          </w:tcPr>
          <w:p w14:paraId="6FB6AF72" w14:textId="77777777" w:rsidR="00377C22" w:rsidRDefault="00377C22" w:rsidP="0062489A">
            <w:r>
              <w:t>Baseline</w:t>
            </w:r>
          </w:p>
        </w:tc>
        <w:tc>
          <w:tcPr>
            <w:tcW w:w="1679" w:type="dxa"/>
          </w:tcPr>
          <w:p w14:paraId="4E75A95D" w14:textId="77777777" w:rsidR="00377C22" w:rsidRDefault="00377C22" w:rsidP="0062489A">
            <w:r>
              <w:t>Threshold</w:t>
            </w:r>
          </w:p>
        </w:tc>
        <w:tc>
          <w:tcPr>
            <w:tcW w:w="1442" w:type="dxa"/>
          </w:tcPr>
          <w:p w14:paraId="12EF45DB" w14:textId="77777777" w:rsidR="00377C22" w:rsidRDefault="00377C22" w:rsidP="0062489A">
            <w:r>
              <w:t>Goal</w:t>
            </w:r>
          </w:p>
        </w:tc>
        <w:tc>
          <w:tcPr>
            <w:tcW w:w="3384" w:type="dxa"/>
          </w:tcPr>
          <w:p w14:paraId="005799B6" w14:textId="77777777" w:rsidR="00377C22" w:rsidRDefault="00377C22" w:rsidP="0062489A">
            <w:r>
              <w:t>Description</w:t>
            </w:r>
          </w:p>
        </w:tc>
      </w:tr>
      <w:tr w:rsidR="00377C22" w14:paraId="26209D52" w14:textId="77777777" w:rsidTr="0026322D">
        <w:tc>
          <w:tcPr>
            <w:tcW w:w="1883" w:type="dxa"/>
          </w:tcPr>
          <w:p w14:paraId="7D8F4395" w14:textId="77777777" w:rsidR="00377C22" w:rsidRDefault="00377C22" w:rsidP="0062489A">
            <w:r>
              <w:t>Number of systems running</w:t>
            </w:r>
          </w:p>
        </w:tc>
        <w:tc>
          <w:tcPr>
            <w:tcW w:w="963" w:type="dxa"/>
          </w:tcPr>
          <w:p w14:paraId="7C209A18" w14:textId="77777777" w:rsidR="00377C22" w:rsidRDefault="00377C22" w:rsidP="0062489A">
            <w:r>
              <w:t>2</w:t>
            </w:r>
          </w:p>
        </w:tc>
        <w:tc>
          <w:tcPr>
            <w:tcW w:w="1679" w:type="dxa"/>
          </w:tcPr>
          <w:p w14:paraId="09C48B60" w14:textId="77777777" w:rsidR="00377C22" w:rsidRDefault="00377C22" w:rsidP="0062489A">
            <w:r>
              <w:t>10</w:t>
            </w:r>
          </w:p>
        </w:tc>
        <w:tc>
          <w:tcPr>
            <w:tcW w:w="1442" w:type="dxa"/>
          </w:tcPr>
          <w:p w14:paraId="542390B4" w14:textId="77777777" w:rsidR="00377C22" w:rsidRDefault="00377C22" w:rsidP="0062489A">
            <w:r>
              <w:t>100</w:t>
            </w:r>
          </w:p>
        </w:tc>
        <w:tc>
          <w:tcPr>
            <w:tcW w:w="3384" w:type="dxa"/>
          </w:tcPr>
          <w:p w14:paraId="73733762" w14:textId="77777777" w:rsidR="00377C22" w:rsidRDefault="00377C22" w:rsidP="0062489A">
            <w:r>
              <w:t>Number of deployed systems on single cloud service.</w:t>
            </w:r>
          </w:p>
        </w:tc>
      </w:tr>
      <w:tr w:rsidR="00377C22" w14:paraId="12A03D78" w14:textId="77777777" w:rsidTr="0026322D">
        <w:tc>
          <w:tcPr>
            <w:tcW w:w="1883" w:type="dxa"/>
          </w:tcPr>
          <w:p w14:paraId="4C4009DC" w14:textId="77777777" w:rsidR="00377C22" w:rsidRDefault="00377C22" w:rsidP="0062489A">
            <w:r>
              <w:t xml:space="preserve">Number of users per system </w:t>
            </w:r>
          </w:p>
        </w:tc>
        <w:tc>
          <w:tcPr>
            <w:tcW w:w="963" w:type="dxa"/>
          </w:tcPr>
          <w:p w14:paraId="4FC72A2B" w14:textId="77777777" w:rsidR="00377C22" w:rsidRDefault="00377C22" w:rsidP="0062489A">
            <w:r>
              <w:t>10</w:t>
            </w:r>
          </w:p>
        </w:tc>
        <w:tc>
          <w:tcPr>
            <w:tcW w:w="1679" w:type="dxa"/>
          </w:tcPr>
          <w:p w14:paraId="26A98705" w14:textId="77777777" w:rsidR="00377C22" w:rsidRDefault="00377C22" w:rsidP="0062489A">
            <w:r>
              <w:t>100</w:t>
            </w:r>
            <w:del w:id="55" w:author="Fernandes, Richard (he, him, his | il, le, lui)" w:date="2024-03-07T08:31:00Z">
              <w:r w:rsidDel="000B2147">
                <w:delText>0</w:delText>
              </w:r>
            </w:del>
          </w:p>
        </w:tc>
        <w:tc>
          <w:tcPr>
            <w:tcW w:w="1442" w:type="dxa"/>
          </w:tcPr>
          <w:p w14:paraId="50AD84A9" w14:textId="77777777" w:rsidR="00377C22" w:rsidRDefault="00377C22" w:rsidP="0062489A">
            <w:r>
              <w:t>unlimited</w:t>
            </w:r>
          </w:p>
        </w:tc>
        <w:tc>
          <w:tcPr>
            <w:tcW w:w="3384" w:type="dxa"/>
          </w:tcPr>
          <w:p w14:paraId="2BC729ED" w14:textId="77777777" w:rsidR="00377C22" w:rsidRDefault="00377C22" w:rsidP="0062489A">
            <w:r>
              <w:t>Number of registered users</w:t>
            </w:r>
          </w:p>
        </w:tc>
      </w:tr>
      <w:tr w:rsidR="00377C22" w14:paraId="0FE8304D" w14:textId="77777777" w:rsidTr="0026322D">
        <w:tc>
          <w:tcPr>
            <w:tcW w:w="1883" w:type="dxa"/>
          </w:tcPr>
          <w:p w14:paraId="2862EC4D" w14:textId="77777777" w:rsidR="00377C22" w:rsidRDefault="00377C22" w:rsidP="0062489A">
            <w:r>
              <w:t>Maximum number of parallel service requests per system</w:t>
            </w:r>
          </w:p>
        </w:tc>
        <w:tc>
          <w:tcPr>
            <w:tcW w:w="963" w:type="dxa"/>
          </w:tcPr>
          <w:p w14:paraId="7610194A" w14:textId="77777777" w:rsidR="00377C22" w:rsidRDefault="00377C22" w:rsidP="0062489A">
            <w:r>
              <w:t>2</w:t>
            </w:r>
          </w:p>
        </w:tc>
        <w:tc>
          <w:tcPr>
            <w:tcW w:w="1679" w:type="dxa"/>
          </w:tcPr>
          <w:p w14:paraId="62A72B7C" w14:textId="77777777" w:rsidR="00377C22" w:rsidRDefault="00377C22" w:rsidP="0062489A">
            <w:r>
              <w:t>Max(10,1% of user base)</w:t>
            </w:r>
          </w:p>
        </w:tc>
        <w:tc>
          <w:tcPr>
            <w:tcW w:w="1442" w:type="dxa"/>
          </w:tcPr>
          <w:p w14:paraId="423C1AC6" w14:textId="77777777" w:rsidR="00377C22" w:rsidRDefault="00377C22" w:rsidP="0062489A">
            <w:r>
              <w:t>Max(100,10% of user base)</w:t>
            </w:r>
          </w:p>
        </w:tc>
        <w:tc>
          <w:tcPr>
            <w:tcW w:w="3384" w:type="dxa"/>
          </w:tcPr>
          <w:p w14:paraId="16DBF8E5" w14:textId="77777777" w:rsidR="00377C22" w:rsidRDefault="00377C22" w:rsidP="0062489A">
            <w:r>
              <w:t>Number of active service requests within system.</w:t>
            </w:r>
          </w:p>
        </w:tc>
      </w:tr>
      <w:tr w:rsidR="00377C22" w14:paraId="70DC78E0" w14:textId="77777777" w:rsidTr="0026322D">
        <w:tc>
          <w:tcPr>
            <w:tcW w:w="1883" w:type="dxa"/>
          </w:tcPr>
          <w:p w14:paraId="5991BBE9" w14:textId="77777777" w:rsidR="00377C22" w:rsidRDefault="00377C22" w:rsidP="00377C22">
            <w:r>
              <w:t>Maximum number</w:t>
            </w:r>
            <w:r w:rsidR="001A48D2">
              <w:t xml:space="preserve"> input</w:t>
            </w:r>
            <w:r>
              <w:t xml:space="preserve"> of L1A scene per request</w:t>
            </w:r>
          </w:p>
        </w:tc>
        <w:tc>
          <w:tcPr>
            <w:tcW w:w="963" w:type="dxa"/>
          </w:tcPr>
          <w:p w14:paraId="46E2AD7D" w14:textId="77777777" w:rsidR="00377C22" w:rsidRDefault="009C7C61" w:rsidP="0062489A">
            <w:r>
              <w:t>1000</w:t>
            </w:r>
          </w:p>
        </w:tc>
        <w:tc>
          <w:tcPr>
            <w:tcW w:w="1679" w:type="dxa"/>
          </w:tcPr>
          <w:p w14:paraId="01267812" w14:textId="77777777" w:rsidR="00377C22" w:rsidRDefault="00377C22" w:rsidP="0062489A">
            <w:r>
              <w:t>1500</w:t>
            </w:r>
          </w:p>
        </w:tc>
        <w:tc>
          <w:tcPr>
            <w:tcW w:w="1442" w:type="dxa"/>
          </w:tcPr>
          <w:p w14:paraId="3BD8EDFB" w14:textId="77777777" w:rsidR="00377C22" w:rsidRDefault="001A48D2" w:rsidP="0062489A">
            <w:r>
              <w:t>1500</w:t>
            </w:r>
          </w:p>
        </w:tc>
        <w:tc>
          <w:tcPr>
            <w:tcW w:w="3384" w:type="dxa"/>
          </w:tcPr>
          <w:p w14:paraId="0C2E8CCE" w14:textId="77777777" w:rsidR="00377C22" w:rsidRDefault="00377C22" w:rsidP="00377C22">
            <w:r>
              <w:t>Assumes processing begins at L1B.  Number of scenes in one request (~1500 scenes cover Canada for one sensor; 5000 ensures coverage from both sensors and territorial water).  Includes scenes produced by temporal interpolation.</w:t>
            </w:r>
          </w:p>
        </w:tc>
      </w:tr>
      <w:tr w:rsidR="00377C22" w14:paraId="2B997B35" w14:textId="77777777" w:rsidTr="0026322D">
        <w:tc>
          <w:tcPr>
            <w:tcW w:w="1883" w:type="dxa"/>
          </w:tcPr>
          <w:p w14:paraId="55161280" w14:textId="77777777" w:rsidR="00377C22" w:rsidRDefault="00377C22" w:rsidP="001A48D2">
            <w:r>
              <w:t xml:space="preserve">Maximum number </w:t>
            </w:r>
            <w:r w:rsidR="001A48D2">
              <w:t>output scenes per request</w:t>
            </w:r>
          </w:p>
        </w:tc>
        <w:tc>
          <w:tcPr>
            <w:tcW w:w="963" w:type="dxa"/>
          </w:tcPr>
          <w:p w14:paraId="4AD08C58" w14:textId="77777777" w:rsidR="00377C22" w:rsidRDefault="009C7C61" w:rsidP="00377C22">
            <w:r>
              <w:t>10</w:t>
            </w:r>
            <w:r w:rsidR="001A48D2">
              <w:t>00</w:t>
            </w:r>
          </w:p>
        </w:tc>
        <w:tc>
          <w:tcPr>
            <w:tcW w:w="1679" w:type="dxa"/>
          </w:tcPr>
          <w:p w14:paraId="3DA4EFA0" w14:textId="77777777" w:rsidR="00377C22" w:rsidRDefault="001A48D2" w:rsidP="00377C22">
            <w:r>
              <w:t>1500</w:t>
            </w:r>
          </w:p>
        </w:tc>
        <w:tc>
          <w:tcPr>
            <w:tcW w:w="1442" w:type="dxa"/>
          </w:tcPr>
          <w:p w14:paraId="7B8996ED" w14:textId="77777777" w:rsidR="00377C22" w:rsidRDefault="001A48D2" w:rsidP="00377C22">
            <w:r>
              <w:t>5000</w:t>
            </w:r>
          </w:p>
        </w:tc>
        <w:tc>
          <w:tcPr>
            <w:tcW w:w="3384" w:type="dxa"/>
          </w:tcPr>
          <w:p w14:paraId="686FFF13" w14:textId="77777777" w:rsidR="00377C22" w:rsidRDefault="001A48D2" w:rsidP="00377C22">
            <w:r>
              <w:t>Includes scenes produced by temporal interpolation.</w:t>
            </w:r>
          </w:p>
        </w:tc>
      </w:tr>
    </w:tbl>
    <w:p w14:paraId="3A186B08" w14:textId="77777777" w:rsidR="00B63F53" w:rsidRPr="00B63F53" w:rsidRDefault="00B63F53" w:rsidP="0026322D"/>
    <w:p w14:paraId="55CEF662" w14:textId="77777777" w:rsidR="00051053" w:rsidRDefault="00051053">
      <w:pPr>
        <w:pStyle w:val="Heading3"/>
      </w:pPr>
      <w:r>
        <w:t>System Latencies</w:t>
      </w:r>
    </w:p>
    <w:p w14:paraId="7FCEFDB1" w14:textId="77777777" w:rsidR="00051053" w:rsidRPr="0026322D" w:rsidRDefault="00051053" w:rsidP="0026322D"/>
    <w:p w14:paraId="42E76550" w14:textId="2CB130E0" w:rsidR="005D79D6" w:rsidRDefault="00FB0B0A" w:rsidP="0026322D">
      <w:r>
        <w:t>Service</w:t>
      </w:r>
      <w:r w:rsidR="007626DD">
        <w:t xml:space="preserve"> requests should be ingested, verified with respect to data, </w:t>
      </w:r>
      <w:proofErr w:type="gramStart"/>
      <w:r w:rsidR="007626DD">
        <w:t>storage</w:t>
      </w:r>
      <w:proofErr w:type="gramEnd"/>
      <w:r w:rsidR="007626DD">
        <w:t xml:space="preserve"> and compute availability</w:t>
      </w:r>
      <w:r w:rsidR="00A8396A">
        <w:t xml:space="preserve"> (e.g. request satisfies system load requirements)</w:t>
      </w:r>
      <w:r w:rsidR="007626DD">
        <w:t xml:space="preserve"> and accepted</w:t>
      </w:r>
      <w:r w:rsidR="005D79D6">
        <w:t xml:space="preserve"> within 10minutes </w:t>
      </w:r>
      <w:r w:rsidR="00051053">
        <w:t xml:space="preserve">threshold </w:t>
      </w:r>
      <w:r w:rsidR="005D79D6">
        <w:t>(5minutes</w:t>
      </w:r>
      <w:r w:rsidR="00051053">
        <w:t xml:space="preserve"> goal</w:t>
      </w:r>
      <w:r w:rsidR="005D79D6">
        <w:t>).  F</w:t>
      </w:r>
      <w:r>
        <w:t xml:space="preserve">or accepted requests, </w:t>
      </w:r>
      <w:r w:rsidR="007626DD">
        <w:t>final product</w:t>
      </w:r>
      <w:r>
        <w:t>s</w:t>
      </w:r>
      <w:r w:rsidR="007626DD">
        <w:t xml:space="preserve"> should be saved to a designated archive within </w:t>
      </w:r>
      <w:r w:rsidR="009C7C61">
        <w:t>24</w:t>
      </w:r>
      <w:r w:rsidR="007626DD">
        <w:t xml:space="preserve">hrs </w:t>
      </w:r>
      <w:r w:rsidR="00051053">
        <w:t xml:space="preserve">threshold </w:t>
      </w:r>
      <w:r w:rsidR="007626DD">
        <w:t>(</w:t>
      </w:r>
      <w:r w:rsidR="009C7C61">
        <w:t>8</w:t>
      </w:r>
      <w:r w:rsidR="007626DD">
        <w:t xml:space="preserve"> hrs</w:t>
      </w:r>
      <w:r w:rsidR="00051053">
        <w:t xml:space="preserve"> goal</w:t>
      </w:r>
      <w:r w:rsidR="007626DD">
        <w:t>)</w:t>
      </w:r>
      <w:r w:rsidR="005D79D6">
        <w:t xml:space="preserve"> of attempted resource allocation.  Table </w:t>
      </w:r>
      <w:r w:rsidR="00A8396A">
        <w:t xml:space="preserve">4 </w:t>
      </w:r>
      <w:r w:rsidR="005D79D6">
        <w:t>provides a list of latencies</w:t>
      </w:r>
      <w:r>
        <w:t xml:space="preserve"> for a single product</w:t>
      </w:r>
      <w:ins w:id="56" w:author="Fernandes, Richard (he, him, his | il, le, lui)" w:date="2024-03-07T08:42:00Z">
        <w:r w:rsidR="002C2F70">
          <w:t xml:space="preserve">.  </w:t>
        </w:r>
        <w:proofErr w:type="spellStart"/>
        <w:r w:rsidR="002C2F70">
          <w:t>Noinally</w:t>
        </w:r>
        <w:proofErr w:type="spellEnd"/>
        <w:r w:rsidR="002C2F70">
          <w:t>, the same latencies apply to requests for table output spanning multiple products</w:t>
        </w:r>
      </w:ins>
      <w:r w:rsidR="00A8396A">
        <w:t>.  The list includes latencies that are asynchronous or may not be required for a given instance, such as L2A Product generation.  The list does not explicitly envision system caches for input and output products.</w:t>
      </w:r>
    </w:p>
    <w:p w14:paraId="42268B33" w14:textId="77777777" w:rsidR="00A8396A" w:rsidRDefault="00A8396A" w:rsidP="0026322D">
      <w:pPr>
        <w:pStyle w:val="Caption"/>
        <w:keepNext/>
      </w:pPr>
      <w:r>
        <w:t xml:space="preserve">Table </w:t>
      </w:r>
      <w:fldSimple w:instr=" SEQ Table \* ARABIC ">
        <w:r w:rsidR="00F17157">
          <w:rPr>
            <w:noProof/>
          </w:rPr>
          <w:t>4</w:t>
        </w:r>
      </w:fldSimple>
      <w:r>
        <w:t>.  System latency requirements (</w:t>
      </w:r>
      <w:proofErr w:type="spellStart"/>
      <w:r>
        <w:t>hours:minutes</w:t>
      </w:r>
      <w:proofErr w:type="spellEnd"/>
      <w:r>
        <w:t>).  Note that some processes may be asynchronous or not required (e.g. L2A Product generation).</w:t>
      </w:r>
    </w:p>
    <w:tbl>
      <w:tblPr>
        <w:tblStyle w:val="TableGrid"/>
        <w:tblW w:w="0" w:type="auto"/>
        <w:tblLook w:val="04A0" w:firstRow="1" w:lastRow="0" w:firstColumn="1" w:lastColumn="0" w:noHBand="0" w:noVBand="1"/>
      </w:tblPr>
      <w:tblGrid>
        <w:gridCol w:w="1731"/>
        <w:gridCol w:w="1608"/>
        <w:gridCol w:w="1140"/>
        <w:gridCol w:w="1132"/>
        <w:gridCol w:w="802"/>
        <w:gridCol w:w="2937"/>
      </w:tblGrid>
      <w:tr w:rsidR="00A8396A" w14:paraId="043B54FA" w14:textId="77777777" w:rsidTr="00A8396A">
        <w:tc>
          <w:tcPr>
            <w:tcW w:w="1731" w:type="dxa"/>
          </w:tcPr>
          <w:p w14:paraId="5BB6F4E6" w14:textId="77777777" w:rsidR="00377C22" w:rsidRDefault="00377C22" w:rsidP="0087770C">
            <w:r>
              <w:t>Service</w:t>
            </w:r>
          </w:p>
        </w:tc>
        <w:tc>
          <w:tcPr>
            <w:tcW w:w="1608" w:type="dxa"/>
          </w:tcPr>
          <w:p w14:paraId="14DDFF70" w14:textId="77777777" w:rsidR="00377C22" w:rsidRDefault="00377C22" w:rsidP="0087770C">
            <w:r>
              <w:t>Trigger</w:t>
            </w:r>
          </w:p>
        </w:tc>
        <w:tc>
          <w:tcPr>
            <w:tcW w:w="1140" w:type="dxa"/>
          </w:tcPr>
          <w:p w14:paraId="239D2409" w14:textId="77777777" w:rsidR="00377C22" w:rsidRDefault="00377C22" w:rsidP="0087770C">
            <w:r>
              <w:t>Baseline</w:t>
            </w:r>
          </w:p>
        </w:tc>
        <w:tc>
          <w:tcPr>
            <w:tcW w:w="1132" w:type="dxa"/>
          </w:tcPr>
          <w:p w14:paraId="5E7C3786" w14:textId="77777777" w:rsidR="00377C22" w:rsidRDefault="00377C22" w:rsidP="0087770C">
            <w:r>
              <w:t>Threshold</w:t>
            </w:r>
          </w:p>
        </w:tc>
        <w:tc>
          <w:tcPr>
            <w:tcW w:w="802" w:type="dxa"/>
          </w:tcPr>
          <w:p w14:paraId="5E6AE9BE" w14:textId="77777777" w:rsidR="00377C22" w:rsidRDefault="00377C22" w:rsidP="0087770C">
            <w:r>
              <w:t>Goal</w:t>
            </w:r>
          </w:p>
        </w:tc>
        <w:tc>
          <w:tcPr>
            <w:tcW w:w="2937" w:type="dxa"/>
          </w:tcPr>
          <w:p w14:paraId="4696049A" w14:textId="77777777" w:rsidR="00377C22" w:rsidRDefault="00377C22" w:rsidP="0087770C">
            <w:r>
              <w:t>Description</w:t>
            </w:r>
          </w:p>
        </w:tc>
      </w:tr>
      <w:tr w:rsidR="00A8396A" w14:paraId="05457240" w14:textId="77777777" w:rsidTr="00A8396A">
        <w:tc>
          <w:tcPr>
            <w:tcW w:w="1731" w:type="dxa"/>
          </w:tcPr>
          <w:p w14:paraId="7337A3CE" w14:textId="77777777" w:rsidR="00A8396A" w:rsidRDefault="00A8396A" w:rsidP="00A8396A">
            <w:r>
              <w:t>Product request accepted</w:t>
            </w:r>
          </w:p>
        </w:tc>
        <w:tc>
          <w:tcPr>
            <w:tcW w:w="1608" w:type="dxa"/>
          </w:tcPr>
          <w:p w14:paraId="3893FD63" w14:textId="77777777" w:rsidR="00A8396A" w:rsidRDefault="00A8396A" w:rsidP="00A8396A">
            <w:r>
              <w:t>User submits product request</w:t>
            </w:r>
          </w:p>
        </w:tc>
        <w:tc>
          <w:tcPr>
            <w:tcW w:w="1140" w:type="dxa"/>
          </w:tcPr>
          <w:p w14:paraId="206C9A01" w14:textId="77777777" w:rsidR="00A8396A" w:rsidRDefault="00A8396A" w:rsidP="00A8396A">
            <w:r>
              <w:t>0:10</w:t>
            </w:r>
          </w:p>
        </w:tc>
        <w:tc>
          <w:tcPr>
            <w:tcW w:w="1132" w:type="dxa"/>
          </w:tcPr>
          <w:p w14:paraId="015CE671" w14:textId="77777777" w:rsidR="00A8396A" w:rsidRDefault="00A8396A" w:rsidP="00A8396A">
            <w:r>
              <w:t>0:10</w:t>
            </w:r>
          </w:p>
        </w:tc>
        <w:tc>
          <w:tcPr>
            <w:tcW w:w="802" w:type="dxa"/>
          </w:tcPr>
          <w:p w14:paraId="64013ADD" w14:textId="77777777" w:rsidR="00A8396A" w:rsidRDefault="00A8396A" w:rsidP="00A8396A">
            <w:r>
              <w:t>0:10</w:t>
            </w:r>
          </w:p>
        </w:tc>
        <w:tc>
          <w:tcPr>
            <w:tcW w:w="2937" w:type="dxa"/>
          </w:tcPr>
          <w:p w14:paraId="1E3C2ADF" w14:textId="77777777" w:rsidR="00A8396A" w:rsidRDefault="00A8396A" w:rsidP="00A8396A">
            <w:r>
              <w:t>System verifies it has compute and data resources.</w:t>
            </w:r>
          </w:p>
        </w:tc>
      </w:tr>
      <w:tr w:rsidR="00A8396A" w14:paraId="726ACCEF" w14:textId="77777777" w:rsidTr="00A8396A">
        <w:tc>
          <w:tcPr>
            <w:tcW w:w="1731" w:type="dxa"/>
          </w:tcPr>
          <w:p w14:paraId="543CAE6E" w14:textId="77777777" w:rsidR="00A8396A" w:rsidRDefault="00A8396A" w:rsidP="00A8396A">
            <w:r>
              <w:t>Data Ingest</w:t>
            </w:r>
          </w:p>
        </w:tc>
        <w:tc>
          <w:tcPr>
            <w:tcW w:w="1608" w:type="dxa"/>
          </w:tcPr>
          <w:p w14:paraId="36FCA01B" w14:textId="77777777" w:rsidR="00A8396A" w:rsidRDefault="00A8396A" w:rsidP="00A8396A">
            <w:r>
              <w:t>Product request accepted</w:t>
            </w:r>
          </w:p>
        </w:tc>
        <w:tc>
          <w:tcPr>
            <w:tcW w:w="1140" w:type="dxa"/>
          </w:tcPr>
          <w:p w14:paraId="1497061A" w14:textId="77777777" w:rsidR="00A8396A" w:rsidRDefault="00A8396A" w:rsidP="00A8396A">
            <w:r>
              <w:t>12:00</w:t>
            </w:r>
          </w:p>
        </w:tc>
        <w:tc>
          <w:tcPr>
            <w:tcW w:w="1132" w:type="dxa"/>
          </w:tcPr>
          <w:p w14:paraId="00D1C234" w14:textId="77777777" w:rsidR="00A8396A" w:rsidRDefault="00A8396A" w:rsidP="00A8396A">
            <w:r>
              <w:t>8:00</w:t>
            </w:r>
          </w:p>
        </w:tc>
        <w:tc>
          <w:tcPr>
            <w:tcW w:w="802" w:type="dxa"/>
          </w:tcPr>
          <w:p w14:paraId="0A14058F" w14:textId="77777777" w:rsidR="00A8396A" w:rsidRDefault="00A8396A" w:rsidP="00A8396A">
            <w:r>
              <w:t>3:00</w:t>
            </w:r>
          </w:p>
        </w:tc>
        <w:tc>
          <w:tcPr>
            <w:tcW w:w="2937" w:type="dxa"/>
          </w:tcPr>
          <w:p w14:paraId="3D25E910" w14:textId="77777777" w:rsidR="00A8396A" w:rsidRDefault="00A8396A" w:rsidP="00A8396A">
            <w:r>
              <w:t>Required data is ingested and staged for compute</w:t>
            </w:r>
          </w:p>
        </w:tc>
      </w:tr>
      <w:tr w:rsidR="00A8396A" w14:paraId="7C6D8E04" w14:textId="77777777" w:rsidTr="0026322D">
        <w:tc>
          <w:tcPr>
            <w:tcW w:w="1731" w:type="dxa"/>
          </w:tcPr>
          <w:p w14:paraId="0644E550" w14:textId="5AED102D" w:rsidR="00A8396A" w:rsidRDefault="00A8396A" w:rsidP="00A8396A">
            <w:r>
              <w:t>L</w:t>
            </w:r>
            <w:ins w:id="57" w:author="Fernandes, Richard (he, him, his | il, le, lui)" w:date="2024-03-07T08:43:00Z">
              <w:r w:rsidR="002C2F70">
                <w:t>3</w:t>
              </w:r>
            </w:ins>
            <w:del w:id="58" w:author="Fernandes, Richard (he, him, his | il, le, lui)" w:date="2024-03-07T08:42:00Z">
              <w:r w:rsidDel="002C2F70">
                <w:delText>2</w:delText>
              </w:r>
            </w:del>
            <w:ins w:id="59" w:author="Fernandes, Richard (he, him, his | il, le, lui)" w:date="2024-03-07T08:40:00Z">
              <w:r w:rsidR="002C2F70">
                <w:t>B</w:t>
              </w:r>
            </w:ins>
            <w:del w:id="60" w:author="Fernandes, Richard (he, him, his | il, le, lui)" w:date="2024-03-07T08:40:00Z">
              <w:r w:rsidDel="002C2F70">
                <w:delText>A</w:delText>
              </w:r>
            </w:del>
            <w:r>
              <w:t xml:space="preserve"> product generated</w:t>
            </w:r>
          </w:p>
        </w:tc>
        <w:tc>
          <w:tcPr>
            <w:tcW w:w="1608" w:type="dxa"/>
          </w:tcPr>
          <w:p w14:paraId="1C1DE48A" w14:textId="77777777" w:rsidR="00A8396A" w:rsidRDefault="00A8396A" w:rsidP="00A8396A">
            <w:r>
              <w:t>Data Ingest completed.</w:t>
            </w:r>
          </w:p>
        </w:tc>
        <w:tc>
          <w:tcPr>
            <w:tcW w:w="1140" w:type="dxa"/>
          </w:tcPr>
          <w:p w14:paraId="41D537A2" w14:textId="77777777" w:rsidR="00A8396A" w:rsidRDefault="00A8396A" w:rsidP="00A8396A">
            <w:r>
              <w:t>4:00</w:t>
            </w:r>
          </w:p>
        </w:tc>
        <w:tc>
          <w:tcPr>
            <w:tcW w:w="1132" w:type="dxa"/>
          </w:tcPr>
          <w:p w14:paraId="2BC40FDA" w14:textId="77777777" w:rsidR="00A8396A" w:rsidRDefault="00A8396A">
            <w:r>
              <w:t>2:00</w:t>
            </w:r>
          </w:p>
        </w:tc>
        <w:tc>
          <w:tcPr>
            <w:tcW w:w="802" w:type="dxa"/>
          </w:tcPr>
          <w:p w14:paraId="1BA0FB69" w14:textId="77777777" w:rsidR="00A8396A" w:rsidRDefault="00A8396A" w:rsidP="00A8396A">
            <w:r>
              <w:t>1:10hr</w:t>
            </w:r>
          </w:p>
        </w:tc>
        <w:tc>
          <w:tcPr>
            <w:tcW w:w="2937" w:type="dxa"/>
          </w:tcPr>
          <w:p w14:paraId="09D99D20" w14:textId="77777777" w:rsidR="00A8396A" w:rsidRDefault="00A8396A" w:rsidP="00A8396A">
            <w:r>
              <w:t>Generation of L2A products from L1A input</w:t>
            </w:r>
          </w:p>
        </w:tc>
      </w:tr>
      <w:tr w:rsidR="00A8396A" w14:paraId="0528FD73" w14:textId="77777777" w:rsidTr="0026322D">
        <w:tc>
          <w:tcPr>
            <w:tcW w:w="1731" w:type="dxa"/>
          </w:tcPr>
          <w:p w14:paraId="11EE34E7" w14:textId="14E3C044" w:rsidR="00A8396A" w:rsidRDefault="00A8396A" w:rsidP="00A8396A">
            <w:r>
              <w:t>L</w:t>
            </w:r>
            <w:ins w:id="61" w:author="Fernandes, Richard (he, him, his | il, le, lui)" w:date="2024-03-07T08:43:00Z">
              <w:r w:rsidR="002C2F70">
                <w:t>3</w:t>
              </w:r>
            </w:ins>
            <w:del w:id="62" w:author="Fernandes, Richard (he, him, his | il, le, lui)" w:date="2024-03-07T08:43:00Z">
              <w:r w:rsidDel="002C2F70">
                <w:delText>2</w:delText>
              </w:r>
            </w:del>
            <w:ins w:id="63" w:author="Fernandes, Richard (he, him, his | il, le, lui)" w:date="2024-03-07T08:40:00Z">
              <w:r w:rsidR="002C2F70">
                <w:t>B</w:t>
              </w:r>
            </w:ins>
            <w:del w:id="64" w:author="Fernandes, Richard (he, him, his | il, le, lui)" w:date="2024-03-07T08:40:00Z">
              <w:r w:rsidDel="002C2F70">
                <w:delText>A</w:delText>
              </w:r>
            </w:del>
            <w:r>
              <w:t xml:space="preserve"> Product archived</w:t>
            </w:r>
          </w:p>
        </w:tc>
        <w:tc>
          <w:tcPr>
            <w:tcW w:w="1608" w:type="dxa"/>
          </w:tcPr>
          <w:p w14:paraId="7A7048B9" w14:textId="0EFCFE73" w:rsidR="00A8396A" w:rsidRDefault="00A8396A" w:rsidP="00A8396A">
            <w:r>
              <w:t>L</w:t>
            </w:r>
            <w:ins w:id="65" w:author="Fernandes, Richard (he, him, his | il, le, lui)" w:date="2024-03-07T08:43:00Z">
              <w:r w:rsidR="002C2F70">
                <w:t>3</w:t>
              </w:r>
            </w:ins>
            <w:del w:id="66" w:author="Fernandes, Richard (he, him, his | il, le, lui)" w:date="2024-03-07T08:43:00Z">
              <w:r w:rsidDel="002C2F70">
                <w:delText>2</w:delText>
              </w:r>
            </w:del>
            <w:r>
              <w:t>A Product generated</w:t>
            </w:r>
          </w:p>
        </w:tc>
        <w:tc>
          <w:tcPr>
            <w:tcW w:w="1140" w:type="dxa"/>
          </w:tcPr>
          <w:p w14:paraId="40A2D3FF" w14:textId="77777777" w:rsidR="00A8396A" w:rsidRDefault="00A8396A" w:rsidP="00A8396A">
            <w:r>
              <w:t>1:00</w:t>
            </w:r>
          </w:p>
        </w:tc>
        <w:tc>
          <w:tcPr>
            <w:tcW w:w="1132" w:type="dxa"/>
          </w:tcPr>
          <w:p w14:paraId="41ABC1F7" w14:textId="77777777" w:rsidR="00A8396A" w:rsidRDefault="00A8396A" w:rsidP="00A8396A">
            <w:r>
              <w:t>1:00</w:t>
            </w:r>
          </w:p>
        </w:tc>
        <w:tc>
          <w:tcPr>
            <w:tcW w:w="802" w:type="dxa"/>
          </w:tcPr>
          <w:p w14:paraId="753D02E2" w14:textId="77777777" w:rsidR="00A8396A" w:rsidRDefault="00A8396A" w:rsidP="00A8396A">
            <w:r>
              <w:t>0:10</w:t>
            </w:r>
          </w:p>
        </w:tc>
        <w:tc>
          <w:tcPr>
            <w:tcW w:w="2937" w:type="dxa"/>
          </w:tcPr>
          <w:p w14:paraId="40A4965B" w14:textId="6D3C2A73" w:rsidR="00A8396A" w:rsidRDefault="00A8396A" w:rsidP="00A8396A">
            <w:r>
              <w:t>Intermediate L</w:t>
            </w:r>
            <w:ins w:id="67" w:author="Fernandes, Richard (he, him, his | il, le, lui)" w:date="2024-03-07T08:43:00Z">
              <w:r w:rsidR="002C2F70">
                <w:t>3</w:t>
              </w:r>
            </w:ins>
            <w:del w:id="68" w:author="Fernandes, Richard (he, him, his | il, le, lui)" w:date="2024-03-07T08:43:00Z">
              <w:r w:rsidDel="002C2F70">
                <w:delText>2</w:delText>
              </w:r>
            </w:del>
            <w:r>
              <w:t xml:space="preserve">A </w:t>
            </w:r>
            <w:proofErr w:type="spellStart"/>
            <w:r>
              <w:t>produyct</w:t>
            </w:r>
            <w:proofErr w:type="spellEnd"/>
            <w:r>
              <w:t xml:space="preserve"> arrives at archive</w:t>
            </w:r>
          </w:p>
        </w:tc>
      </w:tr>
      <w:tr w:rsidR="00A8396A" w14:paraId="21ADBDF5" w14:textId="77777777" w:rsidTr="00A8396A">
        <w:tc>
          <w:tcPr>
            <w:tcW w:w="1731" w:type="dxa"/>
          </w:tcPr>
          <w:p w14:paraId="108FD6D5" w14:textId="77777777" w:rsidR="00A8396A" w:rsidRDefault="00A8396A" w:rsidP="00A8396A">
            <w:r>
              <w:t>Training Database Produced</w:t>
            </w:r>
          </w:p>
        </w:tc>
        <w:tc>
          <w:tcPr>
            <w:tcW w:w="1608" w:type="dxa"/>
          </w:tcPr>
          <w:p w14:paraId="793169BD" w14:textId="77777777" w:rsidR="00A8396A" w:rsidRDefault="00A8396A" w:rsidP="00A8396A">
            <w:r>
              <w:t>User submits product request</w:t>
            </w:r>
          </w:p>
        </w:tc>
        <w:tc>
          <w:tcPr>
            <w:tcW w:w="1140" w:type="dxa"/>
          </w:tcPr>
          <w:p w14:paraId="77B278FC" w14:textId="77777777" w:rsidR="00A8396A" w:rsidRDefault="00A8396A" w:rsidP="00A8396A">
            <w:r w:rsidRPr="004A7E77">
              <w:t>2:00</w:t>
            </w:r>
          </w:p>
        </w:tc>
        <w:tc>
          <w:tcPr>
            <w:tcW w:w="1132" w:type="dxa"/>
          </w:tcPr>
          <w:p w14:paraId="14D8492C" w14:textId="77777777" w:rsidR="00A8396A" w:rsidRDefault="00A8396A" w:rsidP="00A8396A">
            <w:r w:rsidRPr="004A7E77">
              <w:t>2:00</w:t>
            </w:r>
          </w:p>
        </w:tc>
        <w:tc>
          <w:tcPr>
            <w:tcW w:w="802" w:type="dxa"/>
          </w:tcPr>
          <w:p w14:paraId="487BC692" w14:textId="77777777" w:rsidR="00A8396A" w:rsidRDefault="00A8396A" w:rsidP="00A8396A">
            <w:r>
              <w:t>1hr</w:t>
            </w:r>
          </w:p>
        </w:tc>
        <w:tc>
          <w:tcPr>
            <w:tcW w:w="2937" w:type="dxa"/>
          </w:tcPr>
          <w:p w14:paraId="4F7DA19C" w14:textId="77777777" w:rsidR="00A8396A" w:rsidRDefault="00A8396A" w:rsidP="00A8396A">
            <w:r>
              <w:t>Training data generated as required using simulations and input data.</w:t>
            </w:r>
          </w:p>
        </w:tc>
      </w:tr>
      <w:tr w:rsidR="00A8396A" w14:paraId="2C95BF9E" w14:textId="77777777" w:rsidTr="00A8396A">
        <w:tc>
          <w:tcPr>
            <w:tcW w:w="1731" w:type="dxa"/>
          </w:tcPr>
          <w:p w14:paraId="215D2324" w14:textId="77777777" w:rsidR="00A8396A" w:rsidRDefault="00A8396A" w:rsidP="00A8396A">
            <w:r>
              <w:t>Calibration of inversion algorithm</w:t>
            </w:r>
          </w:p>
        </w:tc>
        <w:tc>
          <w:tcPr>
            <w:tcW w:w="1608" w:type="dxa"/>
          </w:tcPr>
          <w:p w14:paraId="0D19EC54" w14:textId="77777777" w:rsidR="00A8396A" w:rsidRDefault="00A8396A" w:rsidP="00A8396A">
            <w:r>
              <w:t>Training database completed</w:t>
            </w:r>
          </w:p>
        </w:tc>
        <w:tc>
          <w:tcPr>
            <w:tcW w:w="1140" w:type="dxa"/>
          </w:tcPr>
          <w:p w14:paraId="368C1A99" w14:textId="77777777" w:rsidR="00A8396A" w:rsidRDefault="00A8396A" w:rsidP="00A8396A">
            <w:r>
              <w:t>2:00</w:t>
            </w:r>
          </w:p>
        </w:tc>
        <w:tc>
          <w:tcPr>
            <w:tcW w:w="1132" w:type="dxa"/>
          </w:tcPr>
          <w:p w14:paraId="37E52F62" w14:textId="77777777" w:rsidR="00A8396A" w:rsidRDefault="00A8396A" w:rsidP="00A8396A">
            <w:r>
              <w:t>1:00</w:t>
            </w:r>
          </w:p>
        </w:tc>
        <w:tc>
          <w:tcPr>
            <w:tcW w:w="802" w:type="dxa"/>
          </w:tcPr>
          <w:p w14:paraId="6E57873C" w14:textId="77777777" w:rsidR="00A8396A" w:rsidRDefault="00A8396A" w:rsidP="00A8396A">
            <w:r>
              <w:t>0:10</w:t>
            </w:r>
          </w:p>
        </w:tc>
        <w:tc>
          <w:tcPr>
            <w:tcW w:w="2937" w:type="dxa"/>
          </w:tcPr>
          <w:p w14:paraId="2EEBF153" w14:textId="77777777" w:rsidR="00A8396A" w:rsidRDefault="00A8396A" w:rsidP="00A8396A">
            <w:r>
              <w:t>Inversion algorithm calibrated using training data.</w:t>
            </w:r>
          </w:p>
        </w:tc>
      </w:tr>
      <w:tr w:rsidR="00A8396A" w14:paraId="717E31F9" w14:textId="77777777" w:rsidTr="00A8396A">
        <w:tc>
          <w:tcPr>
            <w:tcW w:w="1731" w:type="dxa"/>
          </w:tcPr>
          <w:p w14:paraId="07E4C84C" w14:textId="77777777" w:rsidR="00A8396A" w:rsidRDefault="00A8396A" w:rsidP="00A8396A">
            <w:r>
              <w:t>Initial estimation of biophysical  parameters</w:t>
            </w:r>
          </w:p>
        </w:tc>
        <w:tc>
          <w:tcPr>
            <w:tcW w:w="1608" w:type="dxa"/>
          </w:tcPr>
          <w:p w14:paraId="6EE4D26A" w14:textId="77777777" w:rsidR="00A8396A" w:rsidRDefault="00A8396A" w:rsidP="00A8396A">
            <w:r>
              <w:t>Inversion algorithm calibrated</w:t>
            </w:r>
          </w:p>
        </w:tc>
        <w:tc>
          <w:tcPr>
            <w:tcW w:w="1140" w:type="dxa"/>
          </w:tcPr>
          <w:p w14:paraId="5B691F4C" w14:textId="77777777" w:rsidR="00A8396A" w:rsidRDefault="00A8396A" w:rsidP="00A8396A">
            <w:r>
              <w:t>1:00</w:t>
            </w:r>
          </w:p>
        </w:tc>
        <w:tc>
          <w:tcPr>
            <w:tcW w:w="1132" w:type="dxa"/>
          </w:tcPr>
          <w:p w14:paraId="6AE28AF0" w14:textId="77777777" w:rsidR="00A8396A" w:rsidRDefault="00A8396A" w:rsidP="00A8396A">
            <w:r>
              <w:t>1:00</w:t>
            </w:r>
          </w:p>
        </w:tc>
        <w:tc>
          <w:tcPr>
            <w:tcW w:w="802" w:type="dxa"/>
          </w:tcPr>
          <w:p w14:paraId="0FF8FB59" w14:textId="77777777" w:rsidR="00A8396A" w:rsidRDefault="00A8396A" w:rsidP="00A8396A">
            <w:r>
              <w:t>0:10</w:t>
            </w:r>
          </w:p>
        </w:tc>
        <w:tc>
          <w:tcPr>
            <w:tcW w:w="2937" w:type="dxa"/>
          </w:tcPr>
          <w:p w14:paraId="5DCF3702" w14:textId="77777777" w:rsidR="00A8396A" w:rsidRDefault="00A8396A" w:rsidP="00A8396A">
            <w:r>
              <w:t>Initial products estimated using inversion algorithms.</w:t>
            </w:r>
          </w:p>
        </w:tc>
      </w:tr>
      <w:tr w:rsidR="00A8396A" w14:paraId="15F3DE5F" w14:textId="77777777" w:rsidTr="00A8396A">
        <w:tc>
          <w:tcPr>
            <w:tcW w:w="1731" w:type="dxa"/>
          </w:tcPr>
          <w:p w14:paraId="11500D07" w14:textId="77777777" w:rsidR="00A8396A" w:rsidRDefault="00A8396A" w:rsidP="00A8396A">
            <w:r>
              <w:t>Regularization of inversion algorithm</w:t>
            </w:r>
          </w:p>
        </w:tc>
        <w:tc>
          <w:tcPr>
            <w:tcW w:w="1608" w:type="dxa"/>
          </w:tcPr>
          <w:p w14:paraId="47108ADA" w14:textId="77777777" w:rsidR="00A8396A" w:rsidRDefault="00A8396A" w:rsidP="00A8396A">
            <w:r>
              <w:t>Initial estimation completed</w:t>
            </w:r>
          </w:p>
        </w:tc>
        <w:tc>
          <w:tcPr>
            <w:tcW w:w="1140" w:type="dxa"/>
          </w:tcPr>
          <w:p w14:paraId="60ABA7B5" w14:textId="77777777" w:rsidR="00A8396A" w:rsidRDefault="00A8396A" w:rsidP="00A8396A">
            <w:r>
              <w:t>1:00</w:t>
            </w:r>
          </w:p>
        </w:tc>
        <w:tc>
          <w:tcPr>
            <w:tcW w:w="1132" w:type="dxa"/>
          </w:tcPr>
          <w:p w14:paraId="344DB4C7" w14:textId="77777777" w:rsidR="00A8396A" w:rsidRDefault="00A8396A" w:rsidP="00A8396A">
            <w:r>
              <w:t>1:00</w:t>
            </w:r>
          </w:p>
        </w:tc>
        <w:tc>
          <w:tcPr>
            <w:tcW w:w="802" w:type="dxa"/>
          </w:tcPr>
          <w:p w14:paraId="241D10F5" w14:textId="77777777" w:rsidR="00A8396A" w:rsidRDefault="00A8396A" w:rsidP="00A8396A">
            <w:r>
              <w:t>0:10</w:t>
            </w:r>
          </w:p>
        </w:tc>
        <w:tc>
          <w:tcPr>
            <w:tcW w:w="2937" w:type="dxa"/>
          </w:tcPr>
          <w:p w14:paraId="0A20589B" w14:textId="77777777" w:rsidR="00A8396A" w:rsidRDefault="00A8396A" w:rsidP="00A8396A">
            <w:r>
              <w:t>Inversion algorithms revised using initial estimates and ancillary data.</w:t>
            </w:r>
          </w:p>
        </w:tc>
      </w:tr>
      <w:tr w:rsidR="00A8396A" w14:paraId="794B2E81" w14:textId="77777777" w:rsidTr="00A8396A">
        <w:tc>
          <w:tcPr>
            <w:tcW w:w="1731" w:type="dxa"/>
          </w:tcPr>
          <w:p w14:paraId="47A68E7F" w14:textId="77777777" w:rsidR="00A8396A" w:rsidRDefault="00A8396A" w:rsidP="00A8396A">
            <w:r>
              <w:t>Product generated</w:t>
            </w:r>
          </w:p>
        </w:tc>
        <w:tc>
          <w:tcPr>
            <w:tcW w:w="1608" w:type="dxa"/>
          </w:tcPr>
          <w:p w14:paraId="5BB56983" w14:textId="77777777" w:rsidR="00A8396A" w:rsidRDefault="00A8396A" w:rsidP="00A8396A">
            <w:r>
              <w:t>Inversion algorithm regularized</w:t>
            </w:r>
          </w:p>
        </w:tc>
        <w:tc>
          <w:tcPr>
            <w:tcW w:w="1140" w:type="dxa"/>
          </w:tcPr>
          <w:p w14:paraId="599DBC73" w14:textId="77777777" w:rsidR="00A8396A" w:rsidRDefault="00A8396A" w:rsidP="00A8396A">
            <w:r>
              <w:t>1:00</w:t>
            </w:r>
          </w:p>
        </w:tc>
        <w:tc>
          <w:tcPr>
            <w:tcW w:w="1132" w:type="dxa"/>
          </w:tcPr>
          <w:p w14:paraId="13537D45" w14:textId="77777777" w:rsidR="00A8396A" w:rsidRDefault="00A8396A" w:rsidP="00A8396A">
            <w:r>
              <w:t>1:00</w:t>
            </w:r>
          </w:p>
        </w:tc>
        <w:tc>
          <w:tcPr>
            <w:tcW w:w="802" w:type="dxa"/>
          </w:tcPr>
          <w:p w14:paraId="04F96C5A" w14:textId="77777777" w:rsidR="00A8396A" w:rsidRDefault="00A8396A" w:rsidP="00A8396A">
            <w:r>
              <w:t>0:10</w:t>
            </w:r>
          </w:p>
        </w:tc>
        <w:tc>
          <w:tcPr>
            <w:tcW w:w="2937" w:type="dxa"/>
          </w:tcPr>
          <w:p w14:paraId="6FBE7995" w14:textId="77777777" w:rsidR="00A8396A" w:rsidRDefault="00A8396A" w:rsidP="00A8396A">
            <w:r>
              <w:t>Final product estimated using revised inversion algorithms.</w:t>
            </w:r>
          </w:p>
        </w:tc>
      </w:tr>
      <w:tr w:rsidR="00A8396A" w14:paraId="1BD35CB6" w14:textId="77777777" w:rsidTr="00A8396A">
        <w:tc>
          <w:tcPr>
            <w:tcW w:w="1731" w:type="dxa"/>
          </w:tcPr>
          <w:p w14:paraId="544401EC" w14:textId="77777777" w:rsidR="00A8396A" w:rsidRDefault="00A8396A" w:rsidP="00A8396A">
            <w:r>
              <w:t>Product archived</w:t>
            </w:r>
          </w:p>
        </w:tc>
        <w:tc>
          <w:tcPr>
            <w:tcW w:w="1608" w:type="dxa"/>
          </w:tcPr>
          <w:p w14:paraId="500AACB3" w14:textId="77777777" w:rsidR="00A8396A" w:rsidRDefault="00A8396A" w:rsidP="00A8396A">
            <w:r>
              <w:t>Product generated</w:t>
            </w:r>
          </w:p>
        </w:tc>
        <w:tc>
          <w:tcPr>
            <w:tcW w:w="1140" w:type="dxa"/>
          </w:tcPr>
          <w:p w14:paraId="4490336E" w14:textId="77777777" w:rsidR="00A8396A" w:rsidRDefault="00A8396A" w:rsidP="00A8396A">
            <w:r>
              <w:t>12:00</w:t>
            </w:r>
          </w:p>
        </w:tc>
        <w:tc>
          <w:tcPr>
            <w:tcW w:w="1132" w:type="dxa"/>
          </w:tcPr>
          <w:p w14:paraId="6B11EC15" w14:textId="77777777" w:rsidR="00A8396A" w:rsidRDefault="00A8396A" w:rsidP="00A8396A">
            <w:r>
              <w:t>8:00</w:t>
            </w:r>
          </w:p>
        </w:tc>
        <w:tc>
          <w:tcPr>
            <w:tcW w:w="802" w:type="dxa"/>
          </w:tcPr>
          <w:p w14:paraId="299ADBC4" w14:textId="77777777" w:rsidR="00A8396A" w:rsidRDefault="00A8396A" w:rsidP="00A8396A">
            <w:r>
              <w:t>3:00</w:t>
            </w:r>
          </w:p>
        </w:tc>
        <w:tc>
          <w:tcPr>
            <w:tcW w:w="2937" w:type="dxa"/>
          </w:tcPr>
          <w:p w14:paraId="34EDA4AD" w14:textId="77777777" w:rsidR="00A8396A" w:rsidRDefault="00A8396A" w:rsidP="00A8396A">
            <w:r>
              <w:t xml:space="preserve">Final product arrives at dedicated archive.  </w:t>
            </w:r>
          </w:p>
        </w:tc>
      </w:tr>
      <w:tr w:rsidR="00A8396A" w14:paraId="51367AF8" w14:textId="77777777" w:rsidTr="00A8396A">
        <w:tc>
          <w:tcPr>
            <w:tcW w:w="1731" w:type="dxa"/>
          </w:tcPr>
          <w:p w14:paraId="1698801F" w14:textId="77777777" w:rsidR="00A8396A" w:rsidRDefault="00A8396A" w:rsidP="00A8396A">
            <w:r>
              <w:t>Total</w:t>
            </w:r>
          </w:p>
        </w:tc>
        <w:tc>
          <w:tcPr>
            <w:tcW w:w="1608" w:type="dxa"/>
          </w:tcPr>
          <w:p w14:paraId="7377DC1B" w14:textId="77777777" w:rsidR="00A8396A" w:rsidRDefault="00A8396A" w:rsidP="00A8396A"/>
        </w:tc>
        <w:tc>
          <w:tcPr>
            <w:tcW w:w="1140" w:type="dxa"/>
          </w:tcPr>
          <w:p w14:paraId="5843F683" w14:textId="77777777" w:rsidR="00A8396A" w:rsidRDefault="00A8396A" w:rsidP="00A8396A">
            <w:r>
              <w:t>33:00</w:t>
            </w:r>
          </w:p>
        </w:tc>
        <w:tc>
          <w:tcPr>
            <w:tcW w:w="1132" w:type="dxa"/>
          </w:tcPr>
          <w:p w14:paraId="4254DF6C" w14:textId="77777777" w:rsidR="00A8396A" w:rsidRDefault="00A8396A" w:rsidP="00A8396A">
            <w:r>
              <w:t>22:10</w:t>
            </w:r>
          </w:p>
        </w:tc>
        <w:tc>
          <w:tcPr>
            <w:tcW w:w="802" w:type="dxa"/>
          </w:tcPr>
          <w:p w14:paraId="4D0C1849" w14:textId="77777777" w:rsidR="00A8396A" w:rsidRDefault="00A8396A" w:rsidP="00A8396A">
            <w:r>
              <w:t>8:00</w:t>
            </w:r>
          </w:p>
        </w:tc>
        <w:tc>
          <w:tcPr>
            <w:tcW w:w="2937" w:type="dxa"/>
          </w:tcPr>
          <w:p w14:paraId="640C917E" w14:textId="77777777" w:rsidR="00A8396A" w:rsidRDefault="00A8396A" w:rsidP="00A8396A"/>
        </w:tc>
      </w:tr>
    </w:tbl>
    <w:p w14:paraId="32186106" w14:textId="77777777" w:rsidR="002E6E3E" w:rsidRDefault="002E6E3E" w:rsidP="002E6E3E"/>
    <w:p w14:paraId="6C4EF05A" w14:textId="77777777" w:rsidR="005D79D6" w:rsidRDefault="00685FF4" w:rsidP="00CC30D8">
      <w:pPr>
        <w:pStyle w:val="Heading3"/>
      </w:pPr>
      <w:r>
        <w:t>S</w:t>
      </w:r>
      <w:r w:rsidR="005D79D6">
        <w:t>ystem Resources</w:t>
      </w:r>
    </w:p>
    <w:p w14:paraId="2B67B059" w14:textId="77777777" w:rsidR="005D79D6" w:rsidRDefault="005D79D6" w:rsidP="00CC30D8">
      <w:pPr>
        <w:pStyle w:val="Heading3"/>
      </w:pPr>
    </w:p>
    <w:p w14:paraId="43E4FF5A" w14:textId="030DD6E8" w:rsidR="00FB0B0A" w:rsidRDefault="00214D76" w:rsidP="00214D76">
      <w:r>
        <w:t xml:space="preserve">Resources are to be provisioned by free and open access on local compute </w:t>
      </w:r>
      <w:ins w:id="69" w:author="Fernandes, Richard (he, him, his | il, le, lui)" w:date="2024-03-07T08:32:00Z">
        <w:r w:rsidR="000B2147">
          <w:t>and</w:t>
        </w:r>
      </w:ins>
      <w:del w:id="70" w:author="Fernandes, Richard (he, him, his | il, le, lui)" w:date="2024-03-07T08:32:00Z">
        <w:r w:rsidDel="000B2147">
          <w:delText>or</w:delText>
        </w:r>
      </w:del>
      <w:r>
        <w:t xml:space="preserve"> as a</w:t>
      </w:r>
      <w:r w:rsidR="00FB0B0A">
        <w:t xml:space="preserve"> non-proprietary</w:t>
      </w:r>
      <w:r>
        <w:t xml:space="preserve"> cloud service assuming the user has ensured appropriate access (via internet connections and/or cloud fees) to code</w:t>
      </w:r>
      <w:r w:rsidR="00FB0B0A">
        <w:t xml:space="preserve"> and data</w:t>
      </w:r>
      <w:r>
        <w:t xml:space="preserve"> repositories.  </w:t>
      </w:r>
      <w:r w:rsidR="00FB0B0A">
        <w:t>Code and data repositories are to be open access and code repositories are to be free.</w:t>
      </w:r>
      <w:ins w:id="71" w:author="Fernandes, Richard (he, him, his | il, le, lui)" w:date="2024-03-07T08:32:00Z">
        <w:r w:rsidR="000B2147">
          <w:t xml:space="preserve">  </w:t>
        </w:r>
      </w:ins>
    </w:p>
    <w:p w14:paraId="4325024D" w14:textId="77777777" w:rsidR="005D79D6" w:rsidRDefault="005D79D6" w:rsidP="0026322D">
      <w:pPr>
        <w:pStyle w:val="Heading3"/>
      </w:pPr>
    </w:p>
    <w:p w14:paraId="7DD61F4F" w14:textId="77777777" w:rsidR="005D79D6" w:rsidRDefault="005D79D6" w:rsidP="002E6E3E">
      <w:r>
        <w:t xml:space="preserve">The user should have the option for executing the system at low, debug, nominal, high and maximum performance/cost levels.  These levels are described </w:t>
      </w:r>
      <w:r w:rsidR="00214D76">
        <w:t xml:space="preserve">in table </w:t>
      </w:r>
      <w:r w:rsidR="00A8396A">
        <w:t>5</w:t>
      </w:r>
      <w:r w:rsidR="00214D76">
        <w:t>.</w:t>
      </w:r>
    </w:p>
    <w:p w14:paraId="1A7C03A7" w14:textId="77777777" w:rsidR="00A8396A" w:rsidRDefault="00A8396A" w:rsidP="0026322D">
      <w:pPr>
        <w:pStyle w:val="Caption"/>
        <w:keepNext/>
      </w:pPr>
      <w:r>
        <w:t xml:space="preserve">Table </w:t>
      </w:r>
      <w:fldSimple w:instr=" SEQ Table \* ARABIC ">
        <w:r w:rsidR="00F17157">
          <w:rPr>
            <w:noProof/>
          </w:rPr>
          <w:t>5</w:t>
        </w:r>
      </w:fldSimple>
      <w:r>
        <w:t>.  System resource levels.</w:t>
      </w:r>
    </w:p>
    <w:tbl>
      <w:tblPr>
        <w:tblStyle w:val="TableGrid"/>
        <w:tblW w:w="0" w:type="auto"/>
        <w:tblLook w:val="04A0" w:firstRow="1" w:lastRow="0" w:firstColumn="1" w:lastColumn="0" w:noHBand="0" w:noVBand="1"/>
      </w:tblPr>
      <w:tblGrid>
        <w:gridCol w:w="1858"/>
        <w:gridCol w:w="1883"/>
        <w:gridCol w:w="1839"/>
        <w:gridCol w:w="1885"/>
        <w:gridCol w:w="1885"/>
      </w:tblGrid>
      <w:tr w:rsidR="005D79D6" w14:paraId="65B9D7BE" w14:textId="77777777" w:rsidTr="0026322D">
        <w:tc>
          <w:tcPr>
            <w:tcW w:w="1858" w:type="dxa"/>
          </w:tcPr>
          <w:p w14:paraId="22A4CB27" w14:textId="77777777" w:rsidR="005D79D6" w:rsidRDefault="005D79D6" w:rsidP="00FB0B0A">
            <w:r>
              <w:t>Resource Level</w:t>
            </w:r>
          </w:p>
        </w:tc>
        <w:tc>
          <w:tcPr>
            <w:tcW w:w="1883" w:type="dxa"/>
          </w:tcPr>
          <w:p w14:paraId="27125476" w14:textId="77777777" w:rsidR="005D79D6" w:rsidRDefault="005D79D6" w:rsidP="00FB0B0A">
            <w:r>
              <w:t>Processing</w:t>
            </w:r>
          </w:p>
        </w:tc>
        <w:tc>
          <w:tcPr>
            <w:tcW w:w="1839" w:type="dxa"/>
          </w:tcPr>
          <w:p w14:paraId="053EFCAD" w14:textId="77777777" w:rsidR="005D79D6" w:rsidRDefault="005D79D6" w:rsidP="00FB0B0A">
            <w:r>
              <w:t>Parallel</w:t>
            </w:r>
          </w:p>
        </w:tc>
        <w:tc>
          <w:tcPr>
            <w:tcW w:w="1885" w:type="dxa"/>
          </w:tcPr>
          <w:p w14:paraId="5C70291A" w14:textId="77777777" w:rsidR="005D79D6" w:rsidRDefault="005D79D6" w:rsidP="00FB0B0A">
            <w:r>
              <w:t>End-to-End Latency</w:t>
            </w:r>
          </w:p>
        </w:tc>
        <w:tc>
          <w:tcPr>
            <w:tcW w:w="1885" w:type="dxa"/>
          </w:tcPr>
          <w:p w14:paraId="55E5A362" w14:textId="77777777" w:rsidR="005D79D6" w:rsidRDefault="00214D76" w:rsidP="00FB0B0A">
            <w:r>
              <w:t>Target</w:t>
            </w:r>
          </w:p>
        </w:tc>
      </w:tr>
      <w:tr w:rsidR="005D79D6" w14:paraId="143D1352" w14:textId="77777777" w:rsidTr="0026322D">
        <w:tc>
          <w:tcPr>
            <w:tcW w:w="1858" w:type="dxa"/>
          </w:tcPr>
          <w:p w14:paraId="25967881" w14:textId="77777777" w:rsidR="005D79D6" w:rsidRDefault="005D79D6" w:rsidP="00FB0B0A">
            <w:r>
              <w:t>Low</w:t>
            </w:r>
          </w:p>
        </w:tc>
        <w:tc>
          <w:tcPr>
            <w:tcW w:w="1883" w:type="dxa"/>
          </w:tcPr>
          <w:p w14:paraId="1899B698" w14:textId="77777777" w:rsidR="005D79D6" w:rsidRDefault="005D79D6" w:rsidP="00FB0B0A">
            <w:r>
              <w:t>Synchronous</w:t>
            </w:r>
          </w:p>
        </w:tc>
        <w:tc>
          <w:tcPr>
            <w:tcW w:w="1839" w:type="dxa"/>
          </w:tcPr>
          <w:p w14:paraId="5BFEB4DE" w14:textId="77777777" w:rsidR="005D79D6" w:rsidRDefault="005D79D6" w:rsidP="00FB0B0A">
            <w:r>
              <w:t>No</w:t>
            </w:r>
          </w:p>
        </w:tc>
        <w:tc>
          <w:tcPr>
            <w:tcW w:w="1885" w:type="dxa"/>
          </w:tcPr>
          <w:p w14:paraId="556D85B5" w14:textId="77777777" w:rsidR="005D79D6" w:rsidRDefault="005D79D6" w:rsidP="00FB0B0A">
            <w:r>
              <w:t>unconstrained</w:t>
            </w:r>
          </w:p>
        </w:tc>
        <w:tc>
          <w:tcPr>
            <w:tcW w:w="1885" w:type="dxa"/>
          </w:tcPr>
          <w:p w14:paraId="65AF6185" w14:textId="77777777" w:rsidR="005D79D6" w:rsidRDefault="00214D76" w:rsidP="00FB0B0A">
            <w:r>
              <w:t>Training,  entry level users</w:t>
            </w:r>
          </w:p>
        </w:tc>
      </w:tr>
      <w:tr w:rsidR="005D79D6" w14:paraId="2612E659" w14:textId="77777777" w:rsidTr="0026322D">
        <w:tc>
          <w:tcPr>
            <w:tcW w:w="1858" w:type="dxa"/>
          </w:tcPr>
          <w:p w14:paraId="061AE8C4" w14:textId="77777777" w:rsidR="005D79D6" w:rsidRDefault="005D79D6" w:rsidP="00FB0B0A">
            <w:r>
              <w:t>Debug</w:t>
            </w:r>
          </w:p>
        </w:tc>
        <w:tc>
          <w:tcPr>
            <w:tcW w:w="1883" w:type="dxa"/>
          </w:tcPr>
          <w:p w14:paraId="51604E9D" w14:textId="77777777" w:rsidR="005D79D6" w:rsidRDefault="005D79D6" w:rsidP="00FB0B0A">
            <w:r>
              <w:t>Asynchronous</w:t>
            </w:r>
          </w:p>
        </w:tc>
        <w:tc>
          <w:tcPr>
            <w:tcW w:w="1839" w:type="dxa"/>
          </w:tcPr>
          <w:p w14:paraId="76B4CBB4" w14:textId="77777777" w:rsidR="005D79D6" w:rsidRDefault="005D79D6" w:rsidP="00FB0B0A">
            <w:r>
              <w:t>No or Yes</w:t>
            </w:r>
          </w:p>
        </w:tc>
        <w:tc>
          <w:tcPr>
            <w:tcW w:w="1885" w:type="dxa"/>
          </w:tcPr>
          <w:p w14:paraId="10F79D19" w14:textId="77777777" w:rsidR="005D79D6" w:rsidRDefault="00A8396A" w:rsidP="00FB0B0A">
            <w:r>
              <w:t>Baseline</w:t>
            </w:r>
          </w:p>
        </w:tc>
        <w:tc>
          <w:tcPr>
            <w:tcW w:w="1885" w:type="dxa"/>
          </w:tcPr>
          <w:p w14:paraId="0652805B" w14:textId="77777777" w:rsidR="005D79D6" w:rsidRDefault="00214D76" w:rsidP="00FB0B0A">
            <w:r>
              <w:t>Developers</w:t>
            </w:r>
            <w:r w:rsidR="00A8396A">
              <w:t>, acceptance testing</w:t>
            </w:r>
          </w:p>
        </w:tc>
      </w:tr>
      <w:tr w:rsidR="005D79D6" w14:paraId="4540AC37" w14:textId="77777777" w:rsidTr="0026322D">
        <w:tc>
          <w:tcPr>
            <w:tcW w:w="1858" w:type="dxa"/>
          </w:tcPr>
          <w:p w14:paraId="3E1B9C27" w14:textId="77777777" w:rsidR="005D79D6" w:rsidRDefault="005D79D6" w:rsidP="005D79D6">
            <w:r>
              <w:t>Nominal</w:t>
            </w:r>
          </w:p>
        </w:tc>
        <w:tc>
          <w:tcPr>
            <w:tcW w:w="1883" w:type="dxa"/>
          </w:tcPr>
          <w:p w14:paraId="44426A5F" w14:textId="77777777" w:rsidR="005D79D6" w:rsidRDefault="005D79D6" w:rsidP="005D79D6">
            <w:r>
              <w:t>Asynchronous</w:t>
            </w:r>
          </w:p>
        </w:tc>
        <w:tc>
          <w:tcPr>
            <w:tcW w:w="1839" w:type="dxa"/>
          </w:tcPr>
          <w:p w14:paraId="42F78F0F" w14:textId="77777777" w:rsidR="005D79D6" w:rsidRDefault="005D79D6" w:rsidP="005D79D6">
            <w:r>
              <w:t>Yes</w:t>
            </w:r>
          </w:p>
        </w:tc>
        <w:tc>
          <w:tcPr>
            <w:tcW w:w="1885" w:type="dxa"/>
          </w:tcPr>
          <w:p w14:paraId="2E381668" w14:textId="77777777" w:rsidR="005D79D6" w:rsidRDefault="005D79D6" w:rsidP="005D79D6">
            <w:r>
              <w:t>Th</w:t>
            </w:r>
            <w:r w:rsidR="00214D76">
              <w:t>r</w:t>
            </w:r>
            <w:r>
              <w:t>eshold</w:t>
            </w:r>
          </w:p>
        </w:tc>
        <w:tc>
          <w:tcPr>
            <w:tcW w:w="1885" w:type="dxa"/>
          </w:tcPr>
          <w:p w14:paraId="38C05319" w14:textId="77777777" w:rsidR="005D79D6" w:rsidRDefault="00A8396A" w:rsidP="005D79D6">
            <w:r>
              <w:t>Syst</w:t>
            </w:r>
            <w:r w:rsidR="00214D76">
              <w:t>ematic production</w:t>
            </w:r>
          </w:p>
        </w:tc>
      </w:tr>
      <w:tr w:rsidR="005D79D6" w14:paraId="5E601DBE" w14:textId="77777777" w:rsidTr="0026322D">
        <w:tc>
          <w:tcPr>
            <w:tcW w:w="1858" w:type="dxa"/>
          </w:tcPr>
          <w:p w14:paraId="5D1B946B" w14:textId="77777777" w:rsidR="005D79D6" w:rsidRDefault="005D79D6" w:rsidP="005D79D6">
            <w:r>
              <w:t>High</w:t>
            </w:r>
          </w:p>
        </w:tc>
        <w:tc>
          <w:tcPr>
            <w:tcW w:w="1883" w:type="dxa"/>
          </w:tcPr>
          <w:p w14:paraId="0619AFEE" w14:textId="77777777" w:rsidR="005D79D6" w:rsidRDefault="005D79D6" w:rsidP="005D79D6">
            <w:r>
              <w:t>Asynchronous</w:t>
            </w:r>
          </w:p>
        </w:tc>
        <w:tc>
          <w:tcPr>
            <w:tcW w:w="1839" w:type="dxa"/>
          </w:tcPr>
          <w:p w14:paraId="227EF5E2" w14:textId="77777777" w:rsidR="005D79D6" w:rsidRDefault="005D79D6" w:rsidP="005D79D6">
            <w:r>
              <w:t>Yes</w:t>
            </w:r>
          </w:p>
        </w:tc>
        <w:tc>
          <w:tcPr>
            <w:tcW w:w="1885" w:type="dxa"/>
          </w:tcPr>
          <w:p w14:paraId="7BABB052" w14:textId="77777777" w:rsidR="005D79D6" w:rsidRDefault="005D79D6" w:rsidP="005D79D6">
            <w:r>
              <w:t>Goal</w:t>
            </w:r>
          </w:p>
        </w:tc>
        <w:tc>
          <w:tcPr>
            <w:tcW w:w="1885" w:type="dxa"/>
          </w:tcPr>
          <w:p w14:paraId="04983619" w14:textId="77777777" w:rsidR="005D79D6" w:rsidRDefault="00214D76" w:rsidP="005D79D6">
            <w:r>
              <w:t>Episodic production, monitoring</w:t>
            </w:r>
          </w:p>
        </w:tc>
      </w:tr>
      <w:tr w:rsidR="005D79D6" w14:paraId="1D37F166" w14:textId="77777777" w:rsidTr="0026322D">
        <w:tc>
          <w:tcPr>
            <w:tcW w:w="1858" w:type="dxa"/>
          </w:tcPr>
          <w:p w14:paraId="2861F8DD" w14:textId="77777777" w:rsidR="005D79D6" w:rsidRDefault="005D79D6" w:rsidP="005D79D6">
            <w:r>
              <w:t>Maximum</w:t>
            </w:r>
          </w:p>
        </w:tc>
        <w:tc>
          <w:tcPr>
            <w:tcW w:w="1883" w:type="dxa"/>
          </w:tcPr>
          <w:p w14:paraId="5194ECE8" w14:textId="77777777" w:rsidR="005D79D6" w:rsidRDefault="005D79D6" w:rsidP="005D79D6">
            <w:r>
              <w:t>Asynchronous</w:t>
            </w:r>
          </w:p>
        </w:tc>
        <w:tc>
          <w:tcPr>
            <w:tcW w:w="1839" w:type="dxa"/>
          </w:tcPr>
          <w:p w14:paraId="59516A14" w14:textId="77777777" w:rsidR="005D79D6" w:rsidRDefault="005D79D6" w:rsidP="005D79D6">
            <w:r>
              <w:t>Yes</w:t>
            </w:r>
          </w:p>
        </w:tc>
        <w:tc>
          <w:tcPr>
            <w:tcW w:w="1885" w:type="dxa"/>
          </w:tcPr>
          <w:p w14:paraId="235F6D64" w14:textId="77777777" w:rsidR="005D79D6" w:rsidRDefault="00214D76" w:rsidP="005D79D6">
            <w:r>
              <w:t>unconstrained</w:t>
            </w:r>
          </w:p>
        </w:tc>
        <w:tc>
          <w:tcPr>
            <w:tcW w:w="1885" w:type="dxa"/>
          </w:tcPr>
          <w:p w14:paraId="1EF44CED" w14:textId="77777777" w:rsidR="005D79D6" w:rsidRDefault="00214D76" w:rsidP="005D79D6">
            <w:r>
              <w:t>Benchmarking</w:t>
            </w:r>
          </w:p>
        </w:tc>
      </w:tr>
    </w:tbl>
    <w:p w14:paraId="06348C9B" w14:textId="77777777" w:rsidR="00214D76" w:rsidRDefault="00214D76" w:rsidP="00214D76"/>
    <w:p w14:paraId="2902D2C7" w14:textId="77777777" w:rsidR="00214D76" w:rsidRDefault="00214D76" w:rsidP="00214D76">
      <w:pPr>
        <w:pStyle w:val="Heading3"/>
      </w:pPr>
      <w:r>
        <w:t>User Interface</w:t>
      </w:r>
    </w:p>
    <w:p w14:paraId="6C5CE62B" w14:textId="77777777" w:rsidR="00214D76" w:rsidRDefault="00214D76" w:rsidP="00214D76"/>
    <w:p w14:paraId="42F70392" w14:textId="77777777" w:rsidR="00A8396A" w:rsidRDefault="00A8396A" w:rsidP="00214D76">
      <w:r>
        <w:t>The system is designed to provide an interactive operator interface (GUI) but</w:t>
      </w:r>
      <w:r w:rsidR="00051053">
        <w:t xml:space="preserve"> should be extendable to</w:t>
      </w:r>
      <w:r>
        <w:t xml:space="preserve"> an event based user interface driven by open geospatial consortium compliant messaging.  The provision of an interactive user interface or visualization tools of intermediate products is outside the scope of this system.  Table 6 list user interface requirements.</w:t>
      </w:r>
    </w:p>
    <w:p w14:paraId="1950CCEF" w14:textId="77777777" w:rsidR="00A8396A" w:rsidRDefault="00A8396A" w:rsidP="00214D76"/>
    <w:p w14:paraId="4BD2BEF2" w14:textId="77777777" w:rsidR="00F17157" w:rsidRDefault="00F17157" w:rsidP="0026322D">
      <w:pPr>
        <w:pStyle w:val="Caption"/>
        <w:keepNext/>
      </w:pPr>
      <w:r>
        <w:t xml:space="preserve">Table </w:t>
      </w:r>
      <w:fldSimple w:instr=" SEQ Table \* ARABIC ">
        <w:r>
          <w:rPr>
            <w:noProof/>
          </w:rPr>
          <w:t>6</w:t>
        </w:r>
      </w:fldSimple>
      <w:r>
        <w:t>.  User interface requirements.</w:t>
      </w:r>
    </w:p>
    <w:tbl>
      <w:tblPr>
        <w:tblStyle w:val="TableGrid"/>
        <w:tblW w:w="0" w:type="auto"/>
        <w:tblLook w:val="04A0" w:firstRow="1" w:lastRow="0" w:firstColumn="1" w:lastColumn="0" w:noHBand="0" w:noVBand="1"/>
      </w:tblPr>
      <w:tblGrid>
        <w:gridCol w:w="4675"/>
        <w:gridCol w:w="4675"/>
      </w:tblGrid>
      <w:tr w:rsidR="00A8396A" w14:paraId="5EE9A82F" w14:textId="77777777" w:rsidTr="00A8396A">
        <w:tc>
          <w:tcPr>
            <w:tcW w:w="4675" w:type="dxa"/>
          </w:tcPr>
          <w:p w14:paraId="6EF426BF" w14:textId="77777777" w:rsidR="00A8396A" w:rsidRDefault="00A8396A" w:rsidP="00214D76">
            <w:r>
              <w:t>Requirement</w:t>
            </w:r>
          </w:p>
        </w:tc>
        <w:tc>
          <w:tcPr>
            <w:tcW w:w="4675" w:type="dxa"/>
          </w:tcPr>
          <w:p w14:paraId="277F6F9D" w14:textId="77777777" w:rsidR="00A8396A" w:rsidRDefault="00A8396A" w:rsidP="00214D76">
            <w:r>
              <w:t>Description</w:t>
            </w:r>
          </w:p>
        </w:tc>
      </w:tr>
      <w:tr w:rsidR="00A8396A" w14:paraId="0463DF59" w14:textId="77777777" w:rsidTr="00A8396A">
        <w:tc>
          <w:tcPr>
            <w:tcW w:w="4675" w:type="dxa"/>
          </w:tcPr>
          <w:p w14:paraId="44E5FE39" w14:textId="77777777" w:rsidR="00A8396A" w:rsidRDefault="00F17157" w:rsidP="00214D76">
            <w:r>
              <w:t>Execution</w:t>
            </w:r>
          </w:p>
        </w:tc>
        <w:tc>
          <w:tcPr>
            <w:tcW w:w="4675" w:type="dxa"/>
          </w:tcPr>
          <w:p w14:paraId="4656A0CE" w14:textId="77777777" w:rsidR="00A8396A" w:rsidRDefault="00F17157">
            <w:r>
              <w:t xml:space="preserve">System execution should be via XML requests or other </w:t>
            </w:r>
            <w:r w:rsidR="00051053">
              <w:t>REST</w:t>
            </w:r>
            <w:r>
              <w:t xml:space="preserve"> compliant requests.  </w:t>
            </w:r>
          </w:p>
        </w:tc>
      </w:tr>
      <w:tr w:rsidR="00F17157" w14:paraId="5410AEC7" w14:textId="77777777" w:rsidTr="00A8396A">
        <w:tc>
          <w:tcPr>
            <w:tcW w:w="4675" w:type="dxa"/>
          </w:tcPr>
          <w:p w14:paraId="067C0B03" w14:textId="77777777" w:rsidR="00F17157" w:rsidRDefault="00F17157" w:rsidP="00214D76">
            <w:r>
              <w:t>Execution</w:t>
            </w:r>
          </w:p>
        </w:tc>
        <w:tc>
          <w:tcPr>
            <w:tcW w:w="4675" w:type="dxa"/>
          </w:tcPr>
          <w:p w14:paraId="5FBF35F9" w14:textId="77777777" w:rsidR="00F17157" w:rsidRDefault="00F17157" w:rsidP="00F17157">
            <w:r>
              <w:t>The user should be able to halt and resume the system on command or by a trigger (e.g. maximum time, data availability) with behaviour specified within the service request.</w:t>
            </w:r>
          </w:p>
          <w:p w14:paraId="45868106" w14:textId="77777777" w:rsidR="00F17157" w:rsidRDefault="00F17157" w:rsidP="00F17157"/>
        </w:tc>
      </w:tr>
      <w:tr w:rsidR="00051053" w14:paraId="29F174C1" w14:textId="77777777" w:rsidTr="00A8396A">
        <w:tc>
          <w:tcPr>
            <w:tcW w:w="4675" w:type="dxa"/>
          </w:tcPr>
          <w:p w14:paraId="1F0DDBD7" w14:textId="77777777" w:rsidR="00051053" w:rsidRDefault="00051053" w:rsidP="00214D76">
            <w:r>
              <w:t>Execution</w:t>
            </w:r>
          </w:p>
        </w:tc>
        <w:tc>
          <w:tcPr>
            <w:tcW w:w="4675" w:type="dxa"/>
          </w:tcPr>
          <w:p w14:paraId="71B78EE2" w14:textId="77777777" w:rsidR="00051053" w:rsidRDefault="00051053" w:rsidP="00F17157">
            <w:r>
              <w:t>A facility for visualizing outputs prior to export.</w:t>
            </w:r>
          </w:p>
        </w:tc>
      </w:tr>
      <w:tr w:rsidR="00A8396A" w14:paraId="301100CC" w14:textId="77777777" w:rsidTr="00A8396A">
        <w:tc>
          <w:tcPr>
            <w:tcW w:w="4675" w:type="dxa"/>
          </w:tcPr>
          <w:p w14:paraId="2F18E54F" w14:textId="77777777" w:rsidR="00A8396A" w:rsidRDefault="00F17157" w:rsidP="00214D76">
            <w:r>
              <w:t>Control</w:t>
            </w:r>
          </w:p>
        </w:tc>
        <w:tc>
          <w:tcPr>
            <w:tcW w:w="4675" w:type="dxa"/>
          </w:tcPr>
          <w:p w14:paraId="6921CF54" w14:textId="77777777" w:rsidR="00F17157" w:rsidRDefault="00F17157" w:rsidP="00F17157">
            <w:r>
              <w:t xml:space="preserve">Control and parameter inputs and system logs should be recorded in JSON files.   </w:t>
            </w:r>
          </w:p>
          <w:p w14:paraId="511BBC3B" w14:textId="77777777" w:rsidR="00A8396A" w:rsidRDefault="00A8396A" w:rsidP="00214D76"/>
        </w:tc>
      </w:tr>
      <w:tr w:rsidR="00A8396A" w14:paraId="4761C930" w14:textId="77777777" w:rsidTr="00A8396A">
        <w:tc>
          <w:tcPr>
            <w:tcW w:w="4675" w:type="dxa"/>
          </w:tcPr>
          <w:p w14:paraId="17585207" w14:textId="77777777" w:rsidR="00A8396A" w:rsidRDefault="00F17157" w:rsidP="00214D76">
            <w:r>
              <w:t>Control</w:t>
            </w:r>
          </w:p>
        </w:tc>
        <w:tc>
          <w:tcPr>
            <w:tcW w:w="4675" w:type="dxa"/>
          </w:tcPr>
          <w:p w14:paraId="324F87B2" w14:textId="77777777" w:rsidR="00F17157" w:rsidRDefault="00F17157" w:rsidP="00F17157">
            <w:r>
              <w:t>A GUI (ideally integrated with the system execution GUI), should be provided for assembling  and viewing relevant contents found in JSON files from direct input or input from standard sources (e.g. EXCEL , .txt, .csv tables and OGC compliant products and their headers).</w:t>
            </w:r>
          </w:p>
          <w:p w14:paraId="30159780" w14:textId="77777777" w:rsidR="00A8396A" w:rsidRDefault="00A8396A" w:rsidP="00214D76"/>
        </w:tc>
      </w:tr>
      <w:tr w:rsidR="00A8396A" w14:paraId="2A5E4D89" w14:textId="77777777" w:rsidTr="00A8396A">
        <w:tc>
          <w:tcPr>
            <w:tcW w:w="4675" w:type="dxa"/>
          </w:tcPr>
          <w:p w14:paraId="0D701F6A" w14:textId="77777777" w:rsidR="00A8396A" w:rsidRDefault="00F17157" w:rsidP="00214D76">
            <w:r>
              <w:t>Control</w:t>
            </w:r>
          </w:p>
        </w:tc>
        <w:tc>
          <w:tcPr>
            <w:tcW w:w="4675" w:type="dxa"/>
          </w:tcPr>
          <w:p w14:paraId="2171EB58" w14:textId="77777777" w:rsidR="00A8396A" w:rsidRDefault="00F17157" w:rsidP="00214D76">
            <w:r>
              <w:t xml:space="preserve">A GUI in the form of a LEAF toolbox should be provided for configuring tools, based on available code, for data processing.   </w:t>
            </w:r>
          </w:p>
        </w:tc>
      </w:tr>
      <w:tr w:rsidR="00A8396A" w14:paraId="5201F5E9" w14:textId="77777777" w:rsidTr="00A8396A">
        <w:tc>
          <w:tcPr>
            <w:tcW w:w="4675" w:type="dxa"/>
          </w:tcPr>
          <w:p w14:paraId="7ED14DF1" w14:textId="77777777" w:rsidR="00A8396A" w:rsidRDefault="00F17157" w:rsidP="00214D76">
            <w:r>
              <w:t>Administration</w:t>
            </w:r>
          </w:p>
        </w:tc>
        <w:tc>
          <w:tcPr>
            <w:tcW w:w="4675" w:type="dxa"/>
          </w:tcPr>
          <w:p w14:paraId="3EA81A33" w14:textId="77777777" w:rsidR="00A8396A" w:rsidRDefault="00F17157" w:rsidP="00214D76">
            <w:r>
              <w:t>Notifications should be provided regarding system operation, resource use and costing, and anomalies to a designed device (and optionally a GUI) in addition to JSON files.</w:t>
            </w:r>
          </w:p>
        </w:tc>
      </w:tr>
      <w:tr w:rsidR="00A8396A" w14:paraId="50DD9EBF" w14:textId="77777777" w:rsidTr="00A8396A">
        <w:tc>
          <w:tcPr>
            <w:tcW w:w="4675" w:type="dxa"/>
          </w:tcPr>
          <w:p w14:paraId="3043CE40" w14:textId="77777777" w:rsidR="00A8396A" w:rsidRDefault="00F17157" w:rsidP="00214D76">
            <w:r>
              <w:t>Administration</w:t>
            </w:r>
          </w:p>
        </w:tc>
        <w:tc>
          <w:tcPr>
            <w:tcW w:w="4675" w:type="dxa"/>
          </w:tcPr>
          <w:p w14:paraId="344C4897" w14:textId="77777777" w:rsidR="00F17157" w:rsidRDefault="00F17157" w:rsidP="00F17157">
            <w:r>
              <w:t xml:space="preserve">When executed in debug mode the system should also expose intermediate results (training datasets, calibrated inversion algorithms, intermediate products) and supplementary information (as JSON files)  to the user in a user provided debug archive.  </w:t>
            </w:r>
          </w:p>
          <w:p w14:paraId="6D898C70" w14:textId="77777777" w:rsidR="00A8396A" w:rsidRDefault="00A8396A" w:rsidP="00214D76"/>
        </w:tc>
      </w:tr>
    </w:tbl>
    <w:p w14:paraId="611FDB2E" w14:textId="77777777" w:rsidR="00A8396A" w:rsidRDefault="00A8396A" w:rsidP="00214D76"/>
    <w:p w14:paraId="1E284CBA" w14:textId="77777777" w:rsidR="00CA046B" w:rsidRDefault="00CA046B" w:rsidP="00214D76">
      <w:pPr>
        <w:rPr>
          <w:ins w:id="72" w:author="Fernandes, Richard" w:date="2023-02-17T10:17:00Z"/>
        </w:rPr>
      </w:pPr>
    </w:p>
    <w:p w14:paraId="0B144D52" w14:textId="77777777" w:rsidR="0026322D" w:rsidRDefault="0026322D" w:rsidP="00214D76"/>
    <w:p w14:paraId="24E6FCC9" w14:textId="77777777" w:rsidR="00CA046B" w:rsidRDefault="00CA046B" w:rsidP="00CA046B">
      <w:pPr>
        <w:pStyle w:val="Heading3"/>
      </w:pPr>
      <w:r>
        <w:t>Maintenance and Infrastructure</w:t>
      </w:r>
    </w:p>
    <w:p w14:paraId="4C7C7520" w14:textId="77777777" w:rsidR="00CA046B" w:rsidRDefault="00CA046B" w:rsidP="0026322D"/>
    <w:p w14:paraId="5DA618C0" w14:textId="77777777" w:rsidR="00A75D9D" w:rsidRDefault="005D31E7" w:rsidP="0026322D">
      <w:r>
        <w:t xml:space="preserve">The system should be provided with an installer or clear installation instructions </w:t>
      </w:r>
      <w:r w:rsidR="007143B5">
        <w:t>for</w:t>
      </w:r>
      <w:r w:rsidR="00051053">
        <w:t xml:space="preserve"> deployment on desktop and mobile devices.</w:t>
      </w:r>
      <w:r w:rsidR="007143B5">
        <w:t xml:space="preserve"> </w:t>
      </w:r>
    </w:p>
    <w:p w14:paraId="48106C92" w14:textId="77777777" w:rsidR="005D31E7" w:rsidRDefault="00CA046B" w:rsidP="0026322D">
      <w:r>
        <w:t xml:space="preserve">The system should be maintained remotely of users either by updates to code </w:t>
      </w:r>
      <w:proofErr w:type="spellStart"/>
      <w:r>
        <w:t>repositiories</w:t>
      </w:r>
      <w:proofErr w:type="spellEnd"/>
      <w:r>
        <w:t xml:space="preserve"> or cloud services.  </w:t>
      </w:r>
      <w:r w:rsidR="005D31E7">
        <w:t>Revisions</w:t>
      </w:r>
      <w:r>
        <w:t xml:space="preserve"> should </w:t>
      </w:r>
      <w:r w:rsidR="005D31E7">
        <w:t xml:space="preserve">preserve </w:t>
      </w:r>
      <w:r>
        <w:t xml:space="preserve">the ability to </w:t>
      </w:r>
      <w:r w:rsidR="005D31E7">
        <w:t>generate previous versions of outputs.</w:t>
      </w:r>
    </w:p>
    <w:p w14:paraId="3921E951" w14:textId="77777777" w:rsidR="00F17157" w:rsidRDefault="00FB0B0A" w:rsidP="0026322D">
      <w:r>
        <w:t>Modifications to data processing algorithms should not have an impact on data ingest and output functions.</w:t>
      </w:r>
    </w:p>
    <w:p w14:paraId="65009ED1" w14:textId="7CF113FC" w:rsidR="005D31E7" w:rsidRDefault="005D31E7" w:rsidP="0026322D">
      <w:r>
        <w:t xml:space="preserve">The system should be able to operate at “Low” and “Debug” latency level on a desktop workstation with 32Gbytes free RAM and sufficient disk storage after installation of the system on </w:t>
      </w:r>
      <w:ins w:id="73" w:author="Fernandes, Richard (he, him, his | il, le, lui)" w:date="2024-03-07T08:34:00Z">
        <w:r w:rsidR="000B2147">
          <w:t xml:space="preserve">both a Windows </w:t>
        </w:r>
      </w:ins>
      <w:del w:id="74" w:author="Fernandes, Richard (he, him, his | il, le, lui)" w:date="2024-03-07T08:34:00Z">
        <w:r w:rsidDel="000B2147">
          <w:delText xml:space="preserve">a </w:delText>
        </w:r>
      </w:del>
      <w:proofErr w:type="spellStart"/>
      <w:r>
        <w:t>linux</w:t>
      </w:r>
      <w:proofErr w:type="spellEnd"/>
      <w:r>
        <w:t xml:space="preserve"> environment.  Users are responsible for installation of </w:t>
      </w:r>
      <w:proofErr w:type="spellStart"/>
      <w:r>
        <w:t>ancilliary</w:t>
      </w:r>
      <w:proofErr w:type="spellEnd"/>
      <w:r>
        <w:t xml:space="preserve"> resources but these should be free or nominal in cost.</w:t>
      </w:r>
    </w:p>
    <w:p w14:paraId="63D9A252" w14:textId="77777777" w:rsidR="005D31E7" w:rsidRDefault="005D31E7" w:rsidP="0026322D">
      <w:r>
        <w:t>The system should be able to operate at “Low” , “Debug” and “Threshold” latency level on a cloud service assuming all inputs are not resident in low latency (&lt;10minutes) cloud storage.</w:t>
      </w:r>
    </w:p>
    <w:p w14:paraId="2F35214C" w14:textId="77777777" w:rsidR="00051053" w:rsidRPr="008F1BF3" w:rsidRDefault="005D31E7" w:rsidP="005D31E7">
      <w:r>
        <w:t>The system should be able to operate at “Goal” latency level on a cloud service assuming all inputs are resident in low latency (&lt;10minutes) cloud storage and model recalibration is not required.</w:t>
      </w:r>
    </w:p>
    <w:p w14:paraId="244B1D9A" w14:textId="77777777" w:rsidR="005D31E7" w:rsidRDefault="005D31E7" w:rsidP="005D31E7"/>
    <w:p w14:paraId="70BB713D" w14:textId="77777777" w:rsidR="005D31E7" w:rsidRDefault="005D31E7" w:rsidP="005D31E7">
      <w:pPr>
        <w:pStyle w:val="Heading3"/>
      </w:pPr>
      <w:r>
        <w:t>Documentation and Help Resources</w:t>
      </w:r>
    </w:p>
    <w:p w14:paraId="61F41842" w14:textId="77777777" w:rsidR="005D31E7" w:rsidRDefault="005D31E7" w:rsidP="0026322D"/>
    <w:p w14:paraId="6C5399C7" w14:textId="77777777" w:rsidR="005D31E7" w:rsidRDefault="005D31E7" w:rsidP="0026322D">
      <w:r>
        <w:t xml:space="preserve">The system should be documented </w:t>
      </w:r>
      <w:r w:rsidR="007143B5">
        <w:t>using GITHUB readable formats and indexed in GITHUB (even if the code repository differs).  Documentation should include:</w:t>
      </w:r>
    </w:p>
    <w:p w14:paraId="5E3F6685" w14:textId="77777777" w:rsidR="007143B5" w:rsidRDefault="007143B5" w:rsidP="0026322D">
      <w:pPr>
        <w:pStyle w:val="ListParagraph"/>
        <w:numPr>
          <w:ilvl w:val="0"/>
          <w:numId w:val="13"/>
        </w:numPr>
      </w:pPr>
      <w:r>
        <w:t>This document.</w:t>
      </w:r>
    </w:p>
    <w:p w14:paraId="414CE6A4" w14:textId="77777777" w:rsidR="007143B5" w:rsidRDefault="007143B5" w:rsidP="0026322D">
      <w:pPr>
        <w:pStyle w:val="ListParagraph"/>
        <w:numPr>
          <w:ilvl w:val="0"/>
          <w:numId w:val="13"/>
        </w:numPr>
      </w:pPr>
      <w:r>
        <w:t>The System Architecture document.</w:t>
      </w:r>
    </w:p>
    <w:p w14:paraId="3E38F1C0" w14:textId="77777777" w:rsidR="007143B5" w:rsidRDefault="007143B5" w:rsidP="0026322D">
      <w:pPr>
        <w:pStyle w:val="ListParagraph"/>
        <w:numPr>
          <w:ilvl w:val="0"/>
          <w:numId w:val="13"/>
        </w:numPr>
      </w:pPr>
      <w:r>
        <w:t>Installation and uninstallation procedures including depend</w:t>
      </w:r>
      <w:r w:rsidR="00EB5798">
        <w:t>e</w:t>
      </w:r>
      <w:r>
        <w:t>ncies.</w:t>
      </w:r>
    </w:p>
    <w:p w14:paraId="299F3A3A" w14:textId="77777777" w:rsidR="007143B5" w:rsidRDefault="007143B5" w:rsidP="0026322D">
      <w:pPr>
        <w:pStyle w:val="ListParagraph"/>
        <w:numPr>
          <w:ilvl w:val="0"/>
          <w:numId w:val="13"/>
        </w:numPr>
      </w:pPr>
      <w:r>
        <w:t>A verification test case and document.</w:t>
      </w:r>
    </w:p>
    <w:p w14:paraId="5C8996FD" w14:textId="77777777" w:rsidR="007143B5" w:rsidRDefault="007143B5" w:rsidP="0026322D">
      <w:pPr>
        <w:pStyle w:val="ListParagraph"/>
        <w:numPr>
          <w:ilvl w:val="0"/>
          <w:numId w:val="13"/>
        </w:numPr>
      </w:pPr>
      <w:r>
        <w:t>A nominal use case document.</w:t>
      </w:r>
    </w:p>
    <w:p w14:paraId="25725289" w14:textId="77777777" w:rsidR="007143B5" w:rsidRDefault="007143B5" w:rsidP="0026322D">
      <w:pPr>
        <w:pStyle w:val="ListParagraph"/>
        <w:numPr>
          <w:ilvl w:val="0"/>
          <w:numId w:val="13"/>
        </w:numPr>
      </w:pPr>
      <w:r>
        <w:t>Debug and troubleshooting document.</w:t>
      </w:r>
    </w:p>
    <w:p w14:paraId="2DD51774" w14:textId="77777777" w:rsidR="007143B5" w:rsidRDefault="007143B5" w:rsidP="0026322D">
      <w:pPr>
        <w:pStyle w:val="ListParagraph"/>
        <w:numPr>
          <w:ilvl w:val="0"/>
          <w:numId w:val="13"/>
        </w:numPr>
      </w:pPr>
      <w:r>
        <w:t>GITHUB interactive comments and responses.</w:t>
      </w:r>
    </w:p>
    <w:p w14:paraId="62F19421" w14:textId="77777777" w:rsidR="007143B5" w:rsidRDefault="007143B5" w:rsidP="0026322D"/>
    <w:p w14:paraId="68CCB1C5" w14:textId="77777777" w:rsidR="007143B5" w:rsidRDefault="007143B5" w:rsidP="0026322D">
      <w:r>
        <w:t>Help should support command shell and GUI operations.  Comman</w:t>
      </w:r>
      <w:r w:rsidR="002411EA">
        <w:t>d</w:t>
      </w:r>
      <w:r>
        <w:t xml:space="preserve"> shell help should follow the practices of MATLAB.  GUI help should involve a hover/pop-up access to GITHUB readable formatted descriptions.</w:t>
      </w:r>
    </w:p>
    <w:p w14:paraId="0FCCAF1B" w14:textId="77777777" w:rsidR="00F17157" w:rsidRPr="00CC30D8" w:rsidRDefault="00F17157" w:rsidP="002411EA">
      <w:pPr>
        <w:rPr>
          <w:b/>
          <w:i/>
        </w:rPr>
      </w:pPr>
    </w:p>
    <w:p w14:paraId="3A665ECC" w14:textId="77777777" w:rsidR="002411EA" w:rsidRDefault="002411EA" w:rsidP="002411EA">
      <w:pPr>
        <w:pStyle w:val="Heading3"/>
      </w:pPr>
      <w:r>
        <w:t>Use Cases</w:t>
      </w:r>
    </w:p>
    <w:p w14:paraId="044F9699" w14:textId="77777777" w:rsidR="002411EA" w:rsidRDefault="002411EA" w:rsidP="0026322D"/>
    <w:p w14:paraId="7C5120ED" w14:textId="77777777" w:rsidR="00391114" w:rsidRDefault="002411EA" w:rsidP="0026322D">
      <w:r>
        <w:t xml:space="preserve">There are eight current use cases corresponding to service requests described in Table </w:t>
      </w:r>
      <w:r w:rsidR="00F17157">
        <w:t xml:space="preserve">7 that a </w:t>
      </w:r>
      <w:proofErr w:type="gramStart"/>
      <w:r w:rsidR="00F17157">
        <w:t>system meeting Threshold requirements</w:t>
      </w:r>
      <w:proofErr w:type="gramEnd"/>
      <w:r w:rsidR="00F17157">
        <w:t xml:space="preserve"> must meet.  Systems meeting baseline requirements must satisfy scaled down versions of use cases corresponding to fewer input products.</w:t>
      </w:r>
      <w:r>
        <w:t xml:space="preserve"> </w:t>
      </w:r>
    </w:p>
    <w:p w14:paraId="4F6930E3" w14:textId="77777777" w:rsidR="002411EA" w:rsidRDefault="002411EA" w:rsidP="0026322D">
      <w:r>
        <w:t xml:space="preserve">The “available product” service requests  </w:t>
      </w:r>
      <w:proofErr w:type="gramStart"/>
      <w:r w:rsidR="00391114">
        <w:t>c</w:t>
      </w:r>
      <w:r>
        <w:t>orrespond</w:t>
      </w:r>
      <w:r w:rsidR="00F17157">
        <w:t>s</w:t>
      </w:r>
      <w:proofErr w:type="gramEnd"/>
      <w:r>
        <w:t xml:space="preserve"> to one output product for each input product.  The “synthetic product” service request corresponds to multiple output products at a fixed interval based on forecasting using available input products and ancillary high temporal frequency </w:t>
      </w:r>
      <w:r w:rsidR="00F17157">
        <w:t xml:space="preserve">MODIS satellite imagery.  </w:t>
      </w:r>
    </w:p>
    <w:p w14:paraId="118559FF" w14:textId="77777777" w:rsidR="002411EA" w:rsidRDefault="002411EA" w:rsidP="0026322D">
      <w:r>
        <w:t>The “nominal algorithm” service request corresponds to the use of an algorithm from the LEAF toolbox for product generation with calibration based on product or user information.   The “calibrated algorithm” service request corresponds to the recalibration of an algorithm from the LEAF toolbox based on product or user data provided with the request.</w:t>
      </w:r>
    </w:p>
    <w:p w14:paraId="43DA43D5" w14:textId="77777777" w:rsidR="00391114" w:rsidRDefault="00391114" w:rsidP="0026322D"/>
    <w:p w14:paraId="27692510" w14:textId="77777777" w:rsidR="00F17157" w:rsidRDefault="00F17157" w:rsidP="0026322D">
      <w:pPr>
        <w:pStyle w:val="Caption"/>
        <w:keepNext/>
      </w:pPr>
      <w:r>
        <w:t xml:space="preserve">Table </w:t>
      </w:r>
      <w:fldSimple w:instr=" SEQ Table \* ARABIC ">
        <w:r>
          <w:rPr>
            <w:noProof/>
          </w:rPr>
          <w:t>7</w:t>
        </w:r>
      </w:fldSimple>
      <w:r>
        <w:t>.  Use cases.</w:t>
      </w:r>
    </w:p>
    <w:tbl>
      <w:tblPr>
        <w:tblStyle w:val="TableGrid"/>
        <w:tblW w:w="0" w:type="auto"/>
        <w:tblLook w:val="04A0" w:firstRow="1" w:lastRow="0" w:firstColumn="1" w:lastColumn="0" w:noHBand="0" w:noVBand="1"/>
      </w:tblPr>
      <w:tblGrid>
        <w:gridCol w:w="1129"/>
        <w:gridCol w:w="2611"/>
        <w:gridCol w:w="1870"/>
        <w:gridCol w:w="1870"/>
        <w:gridCol w:w="1870"/>
      </w:tblGrid>
      <w:tr w:rsidR="00391114" w14:paraId="70ACDBF0" w14:textId="77777777" w:rsidTr="0026322D">
        <w:tc>
          <w:tcPr>
            <w:tcW w:w="1129" w:type="dxa"/>
          </w:tcPr>
          <w:p w14:paraId="07BF92C2" w14:textId="77777777" w:rsidR="00391114" w:rsidRDefault="00391114" w:rsidP="002411EA">
            <w:r>
              <w:t>Use Case</w:t>
            </w:r>
          </w:p>
        </w:tc>
        <w:tc>
          <w:tcPr>
            <w:tcW w:w="2611" w:type="dxa"/>
          </w:tcPr>
          <w:p w14:paraId="5B6DDBF1" w14:textId="77777777" w:rsidR="00391114" w:rsidRDefault="00391114" w:rsidP="002411EA">
            <w:r>
              <w:t>Description</w:t>
            </w:r>
          </w:p>
        </w:tc>
        <w:tc>
          <w:tcPr>
            <w:tcW w:w="1870" w:type="dxa"/>
          </w:tcPr>
          <w:p w14:paraId="209B809F" w14:textId="77777777" w:rsidR="00391114" w:rsidRDefault="00391114">
            <w:r>
              <w:t>#Output Products</w:t>
            </w:r>
          </w:p>
        </w:tc>
        <w:tc>
          <w:tcPr>
            <w:tcW w:w="1870" w:type="dxa"/>
          </w:tcPr>
          <w:p w14:paraId="08A225F6" w14:textId="77777777" w:rsidR="00391114" w:rsidRDefault="00391114" w:rsidP="002411EA">
            <w:r>
              <w:t>Output Product Type</w:t>
            </w:r>
          </w:p>
        </w:tc>
        <w:tc>
          <w:tcPr>
            <w:tcW w:w="1870" w:type="dxa"/>
          </w:tcPr>
          <w:p w14:paraId="4F970BCF" w14:textId="77777777" w:rsidR="00391114" w:rsidRDefault="00391114" w:rsidP="002411EA">
            <w:r>
              <w:t>Algorithm Type</w:t>
            </w:r>
          </w:p>
        </w:tc>
      </w:tr>
      <w:tr w:rsidR="00391114" w14:paraId="0B4B81A4" w14:textId="77777777" w:rsidTr="0026322D">
        <w:tc>
          <w:tcPr>
            <w:tcW w:w="1129" w:type="dxa"/>
          </w:tcPr>
          <w:p w14:paraId="327E7AED" w14:textId="77777777" w:rsidR="00391114" w:rsidRDefault="00391114" w:rsidP="002411EA">
            <w:r>
              <w:t>1</w:t>
            </w:r>
          </w:p>
        </w:tc>
        <w:tc>
          <w:tcPr>
            <w:tcW w:w="2611" w:type="dxa"/>
          </w:tcPr>
          <w:p w14:paraId="393EAFF0" w14:textId="77777777" w:rsidR="00391114" w:rsidRDefault="00391114" w:rsidP="002411EA">
            <w:r>
              <w:t>Single product, no Interpolation nominal</w:t>
            </w:r>
          </w:p>
        </w:tc>
        <w:tc>
          <w:tcPr>
            <w:tcW w:w="1870" w:type="dxa"/>
          </w:tcPr>
          <w:p w14:paraId="34F05BDC" w14:textId="77777777" w:rsidR="00391114" w:rsidRDefault="00391114" w:rsidP="002411EA">
            <w:r>
              <w:t>1</w:t>
            </w:r>
          </w:p>
        </w:tc>
        <w:tc>
          <w:tcPr>
            <w:tcW w:w="1870" w:type="dxa"/>
          </w:tcPr>
          <w:p w14:paraId="0400E051" w14:textId="77777777" w:rsidR="00391114" w:rsidRDefault="00391114" w:rsidP="002411EA">
            <w:r>
              <w:t>Available</w:t>
            </w:r>
          </w:p>
        </w:tc>
        <w:tc>
          <w:tcPr>
            <w:tcW w:w="1870" w:type="dxa"/>
          </w:tcPr>
          <w:p w14:paraId="30AA2B4A" w14:textId="77777777" w:rsidR="00391114" w:rsidRDefault="00391114" w:rsidP="002411EA">
            <w:r>
              <w:t>Nominal</w:t>
            </w:r>
          </w:p>
        </w:tc>
      </w:tr>
      <w:tr w:rsidR="00391114" w14:paraId="5EDA4446" w14:textId="77777777" w:rsidTr="0026322D">
        <w:tc>
          <w:tcPr>
            <w:tcW w:w="1129" w:type="dxa"/>
          </w:tcPr>
          <w:p w14:paraId="6AB91631" w14:textId="77777777" w:rsidR="00391114" w:rsidRDefault="00391114" w:rsidP="002411EA">
            <w:r>
              <w:t>2</w:t>
            </w:r>
          </w:p>
        </w:tc>
        <w:tc>
          <w:tcPr>
            <w:tcW w:w="2611" w:type="dxa"/>
          </w:tcPr>
          <w:p w14:paraId="599536AF" w14:textId="77777777" w:rsidR="00391114" w:rsidRDefault="00391114">
            <w:r>
              <w:t>Single product, no Interpolation calibrated</w:t>
            </w:r>
          </w:p>
        </w:tc>
        <w:tc>
          <w:tcPr>
            <w:tcW w:w="1870" w:type="dxa"/>
          </w:tcPr>
          <w:p w14:paraId="4C5FAC18" w14:textId="77777777" w:rsidR="00391114" w:rsidRDefault="00391114" w:rsidP="002411EA">
            <w:r>
              <w:t>1</w:t>
            </w:r>
          </w:p>
        </w:tc>
        <w:tc>
          <w:tcPr>
            <w:tcW w:w="1870" w:type="dxa"/>
          </w:tcPr>
          <w:p w14:paraId="0D59EA5D" w14:textId="77777777" w:rsidR="00391114" w:rsidRDefault="00391114" w:rsidP="002411EA">
            <w:r>
              <w:t>Available</w:t>
            </w:r>
          </w:p>
        </w:tc>
        <w:tc>
          <w:tcPr>
            <w:tcW w:w="1870" w:type="dxa"/>
          </w:tcPr>
          <w:p w14:paraId="4D80BCDD" w14:textId="77777777" w:rsidR="00391114" w:rsidRDefault="00391114" w:rsidP="002411EA">
            <w:r>
              <w:t>Calibrated</w:t>
            </w:r>
          </w:p>
        </w:tc>
      </w:tr>
      <w:tr w:rsidR="00391114" w14:paraId="24937FE3" w14:textId="77777777" w:rsidTr="0026322D">
        <w:tc>
          <w:tcPr>
            <w:tcW w:w="1129" w:type="dxa"/>
          </w:tcPr>
          <w:p w14:paraId="767A1109" w14:textId="77777777" w:rsidR="00391114" w:rsidRDefault="00391114" w:rsidP="00391114">
            <w:r>
              <w:t>3</w:t>
            </w:r>
          </w:p>
        </w:tc>
        <w:tc>
          <w:tcPr>
            <w:tcW w:w="2611" w:type="dxa"/>
          </w:tcPr>
          <w:p w14:paraId="43EC7DC8" w14:textId="77777777" w:rsidR="00391114" w:rsidRDefault="00391114">
            <w:r>
              <w:t>Single product, Interpolation nominal</w:t>
            </w:r>
          </w:p>
        </w:tc>
        <w:tc>
          <w:tcPr>
            <w:tcW w:w="1870" w:type="dxa"/>
          </w:tcPr>
          <w:p w14:paraId="62A230B4" w14:textId="77777777" w:rsidR="00391114" w:rsidRDefault="00391114" w:rsidP="00391114">
            <w:r>
              <w:t>1</w:t>
            </w:r>
          </w:p>
        </w:tc>
        <w:tc>
          <w:tcPr>
            <w:tcW w:w="1870" w:type="dxa"/>
          </w:tcPr>
          <w:p w14:paraId="03335B6F" w14:textId="77777777" w:rsidR="00391114" w:rsidRDefault="00391114" w:rsidP="00391114">
            <w:r>
              <w:t>Synthetic</w:t>
            </w:r>
          </w:p>
        </w:tc>
        <w:tc>
          <w:tcPr>
            <w:tcW w:w="1870" w:type="dxa"/>
          </w:tcPr>
          <w:p w14:paraId="64477655" w14:textId="77777777" w:rsidR="00391114" w:rsidRDefault="00391114" w:rsidP="00391114">
            <w:r>
              <w:t>Nominal</w:t>
            </w:r>
          </w:p>
        </w:tc>
      </w:tr>
      <w:tr w:rsidR="00391114" w14:paraId="465D0181" w14:textId="77777777" w:rsidTr="0026322D">
        <w:tc>
          <w:tcPr>
            <w:tcW w:w="1129" w:type="dxa"/>
          </w:tcPr>
          <w:p w14:paraId="499DEC40" w14:textId="77777777" w:rsidR="00391114" w:rsidRDefault="00391114" w:rsidP="00391114">
            <w:r>
              <w:t>4</w:t>
            </w:r>
          </w:p>
        </w:tc>
        <w:tc>
          <w:tcPr>
            <w:tcW w:w="2611" w:type="dxa"/>
          </w:tcPr>
          <w:p w14:paraId="4A7D2359" w14:textId="77777777" w:rsidR="00391114" w:rsidRDefault="00391114">
            <w:r>
              <w:t>Single product, Interpolation calibrated</w:t>
            </w:r>
          </w:p>
        </w:tc>
        <w:tc>
          <w:tcPr>
            <w:tcW w:w="1870" w:type="dxa"/>
          </w:tcPr>
          <w:p w14:paraId="3DC1EDD7" w14:textId="77777777" w:rsidR="00391114" w:rsidRDefault="00391114" w:rsidP="00391114">
            <w:r>
              <w:t>1</w:t>
            </w:r>
          </w:p>
        </w:tc>
        <w:tc>
          <w:tcPr>
            <w:tcW w:w="1870" w:type="dxa"/>
          </w:tcPr>
          <w:p w14:paraId="53CE2925" w14:textId="77777777" w:rsidR="00391114" w:rsidRDefault="00391114" w:rsidP="00391114">
            <w:r>
              <w:t>Synthetic</w:t>
            </w:r>
          </w:p>
        </w:tc>
        <w:tc>
          <w:tcPr>
            <w:tcW w:w="1870" w:type="dxa"/>
          </w:tcPr>
          <w:p w14:paraId="270D5AB1" w14:textId="77777777" w:rsidR="00391114" w:rsidRDefault="00391114" w:rsidP="00391114">
            <w:r>
              <w:t>Calibrated</w:t>
            </w:r>
          </w:p>
        </w:tc>
      </w:tr>
      <w:tr w:rsidR="00391114" w14:paraId="0DA8BBC1" w14:textId="77777777" w:rsidTr="0026322D">
        <w:tc>
          <w:tcPr>
            <w:tcW w:w="1129" w:type="dxa"/>
          </w:tcPr>
          <w:p w14:paraId="790F9D75" w14:textId="77777777" w:rsidR="00391114" w:rsidRDefault="00391114" w:rsidP="00391114">
            <w:r>
              <w:t>5</w:t>
            </w:r>
          </w:p>
        </w:tc>
        <w:tc>
          <w:tcPr>
            <w:tcW w:w="2611" w:type="dxa"/>
          </w:tcPr>
          <w:p w14:paraId="67188B69" w14:textId="77777777" w:rsidR="00391114" w:rsidRDefault="00391114">
            <w:r>
              <w:t>Multiple products, no Interpolation nominal</w:t>
            </w:r>
          </w:p>
        </w:tc>
        <w:tc>
          <w:tcPr>
            <w:tcW w:w="1870" w:type="dxa"/>
          </w:tcPr>
          <w:p w14:paraId="33A9295D" w14:textId="77777777" w:rsidR="00391114" w:rsidRDefault="00391114" w:rsidP="00391114">
            <w:r>
              <w:t>(1,1000)</w:t>
            </w:r>
          </w:p>
        </w:tc>
        <w:tc>
          <w:tcPr>
            <w:tcW w:w="1870" w:type="dxa"/>
          </w:tcPr>
          <w:p w14:paraId="7BA4B60A" w14:textId="77777777" w:rsidR="00391114" w:rsidRDefault="00391114" w:rsidP="00391114">
            <w:r>
              <w:t>Available</w:t>
            </w:r>
          </w:p>
        </w:tc>
        <w:tc>
          <w:tcPr>
            <w:tcW w:w="1870" w:type="dxa"/>
          </w:tcPr>
          <w:p w14:paraId="78E894FE" w14:textId="77777777" w:rsidR="00391114" w:rsidRDefault="00391114" w:rsidP="00391114">
            <w:r>
              <w:t>Nominal</w:t>
            </w:r>
          </w:p>
        </w:tc>
      </w:tr>
      <w:tr w:rsidR="00391114" w14:paraId="5741E1FC" w14:textId="77777777" w:rsidTr="0026322D">
        <w:tc>
          <w:tcPr>
            <w:tcW w:w="1129" w:type="dxa"/>
          </w:tcPr>
          <w:p w14:paraId="1D3788BF" w14:textId="77777777" w:rsidR="00391114" w:rsidRDefault="00391114" w:rsidP="00391114">
            <w:r>
              <w:t>6</w:t>
            </w:r>
          </w:p>
        </w:tc>
        <w:tc>
          <w:tcPr>
            <w:tcW w:w="2611" w:type="dxa"/>
          </w:tcPr>
          <w:p w14:paraId="7685D29D" w14:textId="77777777" w:rsidR="00391114" w:rsidRDefault="00391114" w:rsidP="00391114">
            <w:r>
              <w:t>Multiple products, no Interpolation calibrated</w:t>
            </w:r>
          </w:p>
        </w:tc>
        <w:tc>
          <w:tcPr>
            <w:tcW w:w="1870" w:type="dxa"/>
          </w:tcPr>
          <w:p w14:paraId="06EDB8F7" w14:textId="77777777" w:rsidR="00391114" w:rsidRDefault="00391114" w:rsidP="00391114">
            <w:r>
              <w:t>(1,1000)</w:t>
            </w:r>
          </w:p>
        </w:tc>
        <w:tc>
          <w:tcPr>
            <w:tcW w:w="1870" w:type="dxa"/>
          </w:tcPr>
          <w:p w14:paraId="68DD8CCE" w14:textId="77777777" w:rsidR="00391114" w:rsidRDefault="00391114" w:rsidP="00391114">
            <w:r>
              <w:t>Available</w:t>
            </w:r>
          </w:p>
        </w:tc>
        <w:tc>
          <w:tcPr>
            <w:tcW w:w="1870" w:type="dxa"/>
          </w:tcPr>
          <w:p w14:paraId="166FBA11" w14:textId="77777777" w:rsidR="00391114" w:rsidRDefault="00391114" w:rsidP="00391114">
            <w:r>
              <w:t>Calibrated</w:t>
            </w:r>
          </w:p>
        </w:tc>
      </w:tr>
      <w:tr w:rsidR="00391114" w14:paraId="7B06D339" w14:textId="77777777" w:rsidTr="0026322D">
        <w:tc>
          <w:tcPr>
            <w:tcW w:w="1129" w:type="dxa"/>
          </w:tcPr>
          <w:p w14:paraId="15876926" w14:textId="77777777" w:rsidR="00391114" w:rsidRDefault="00391114" w:rsidP="00391114">
            <w:r>
              <w:t>7</w:t>
            </w:r>
          </w:p>
        </w:tc>
        <w:tc>
          <w:tcPr>
            <w:tcW w:w="2611" w:type="dxa"/>
          </w:tcPr>
          <w:p w14:paraId="06D9A02A" w14:textId="77777777" w:rsidR="00391114" w:rsidRDefault="00391114" w:rsidP="00391114">
            <w:r>
              <w:t>Multiple products, Interpolation nominal</w:t>
            </w:r>
          </w:p>
        </w:tc>
        <w:tc>
          <w:tcPr>
            <w:tcW w:w="1870" w:type="dxa"/>
          </w:tcPr>
          <w:p w14:paraId="65E21810" w14:textId="77777777" w:rsidR="00391114" w:rsidRDefault="00391114">
            <w:r>
              <w:t>(1,</w:t>
            </w:r>
            <w:r w:rsidR="00F17157">
              <w:t>5</w:t>
            </w:r>
            <w:r>
              <w:t>000)</w:t>
            </w:r>
          </w:p>
        </w:tc>
        <w:tc>
          <w:tcPr>
            <w:tcW w:w="1870" w:type="dxa"/>
          </w:tcPr>
          <w:p w14:paraId="2DC20F7B" w14:textId="77777777" w:rsidR="00391114" w:rsidRDefault="00391114" w:rsidP="00391114">
            <w:r>
              <w:t>Synthetic</w:t>
            </w:r>
          </w:p>
        </w:tc>
        <w:tc>
          <w:tcPr>
            <w:tcW w:w="1870" w:type="dxa"/>
          </w:tcPr>
          <w:p w14:paraId="08D8AA38" w14:textId="77777777" w:rsidR="00391114" w:rsidRDefault="00391114" w:rsidP="00391114">
            <w:r>
              <w:t>Nominal</w:t>
            </w:r>
          </w:p>
        </w:tc>
      </w:tr>
      <w:tr w:rsidR="00391114" w14:paraId="00B28EE7" w14:textId="77777777" w:rsidTr="0026322D">
        <w:tc>
          <w:tcPr>
            <w:tcW w:w="1129" w:type="dxa"/>
          </w:tcPr>
          <w:p w14:paraId="4FE22A57" w14:textId="77777777" w:rsidR="00391114" w:rsidRDefault="00391114" w:rsidP="00391114">
            <w:r>
              <w:t>8</w:t>
            </w:r>
          </w:p>
        </w:tc>
        <w:tc>
          <w:tcPr>
            <w:tcW w:w="2611" w:type="dxa"/>
          </w:tcPr>
          <w:p w14:paraId="327F3687" w14:textId="77777777" w:rsidR="00391114" w:rsidRDefault="00391114" w:rsidP="00391114">
            <w:r>
              <w:t>Multiple products, Interpolation calibrated</w:t>
            </w:r>
          </w:p>
        </w:tc>
        <w:tc>
          <w:tcPr>
            <w:tcW w:w="1870" w:type="dxa"/>
          </w:tcPr>
          <w:p w14:paraId="555BBA99" w14:textId="77777777" w:rsidR="00391114" w:rsidRDefault="00391114">
            <w:r>
              <w:t>(1,</w:t>
            </w:r>
            <w:r w:rsidR="00F17157">
              <w:t>5</w:t>
            </w:r>
            <w:r>
              <w:t>000)</w:t>
            </w:r>
          </w:p>
        </w:tc>
        <w:tc>
          <w:tcPr>
            <w:tcW w:w="1870" w:type="dxa"/>
          </w:tcPr>
          <w:p w14:paraId="3B126C74" w14:textId="77777777" w:rsidR="00391114" w:rsidRDefault="00391114" w:rsidP="00391114">
            <w:r>
              <w:t>Synthetic</w:t>
            </w:r>
          </w:p>
        </w:tc>
        <w:tc>
          <w:tcPr>
            <w:tcW w:w="1870" w:type="dxa"/>
          </w:tcPr>
          <w:p w14:paraId="4CD7750F" w14:textId="77777777" w:rsidR="00391114" w:rsidRDefault="00391114" w:rsidP="00391114">
            <w:r>
              <w:t>Calibrated</w:t>
            </w:r>
          </w:p>
        </w:tc>
      </w:tr>
    </w:tbl>
    <w:p w14:paraId="5D20EE36" w14:textId="77777777" w:rsidR="00391114" w:rsidRDefault="00391114" w:rsidP="0026322D">
      <w:pPr>
        <w:rPr>
          <w:ins w:id="75" w:author="Fernandes, Richard" w:date="2023-02-17T10:17:00Z"/>
        </w:rPr>
      </w:pPr>
    </w:p>
    <w:p w14:paraId="535F7398" w14:textId="77777777" w:rsidR="0026322D" w:rsidRDefault="0026322D" w:rsidP="0026322D">
      <w:pPr>
        <w:rPr>
          <w:ins w:id="76" w:author="Fernandes, Richard" w:date="2023-02-17T10:17:00Z"/>
        </w:rPr>
      </w:pPr>
    </w:p>
    <w:p w14:paraId="0FE27BB1" w14:textId="77777777" w:rsidR="0026322D" w:rsidRDefault="0026322D" w:rsidP="0026322D"/>
    <w:p w14:paraId="7EAFF73C" w14:textId="77777777" w:rsidR="002411EA" w:rsidRDefault="002411EA" w:rsidP="0026322D"/>
    <w:p w14:paraId="3FACB301" w14:textId="77777777" w:rsidR="002411EA" w:rsidRDefault="00B63F53" w:rsidP="0026322D">
      <w:pPr>
        <w:pStyle w:val="Heading2"/>
      </w:pPr>
      <w:r>
        <w:t>References</w:t>
      </w:r>
    </w:p>
    <w:p w14:paraId="5F5C1117" w14:textId="77777777" w:rsidR="00B63F53" w:rsidRDefault="00B63F53" w:rsidP="0026322D"/>
    <w:p w14:paraId="6A08967D" w14:textId="77777777" w:rsidR="00B63F53" w:rsidRDefault="00B63F53" w:rsidP="0026322D">
      <w:r>
        <w:t>CSA, 2021.  Government of Canada Earth Observation plan 2021.  Canadian Space Agency.</w:t>
      </w:r>
    </w:p>
    <w:p w14:paraId="66823244" w14:textId="77777777" w:rsidR="00B63F53" w:rsidRDefault="00B63F53"/>
    <w:p w14:paraId="2BCF5A62" w14:textId="77777777" w:rsidR="00B63F53" w:rsidRDefault="00B63F53" w:rsidP="0026322D">
      <w:pPr>
        <w:spacing w:after="160"/>
        <w:rPr>
          <w:rFonts w:ascii="Calibri" w:eastAsia="Calibri" w:hAnsi="Calibri" w:cs="Calibri"/>
          <w:color w:val="222222"/>
          <w:highlight w:val="white"/>
        </w:rPr>
      </w:pPr>
      <w:r>
        <w:rPr>
          <w:rFonts w:ascii="Calibri" w:eastAsia="Calibri" w:hAnsi="Calibri" w:cs="Calibri"/>
          <w:color w:val="222222"/>
          <w:highlight w:val="white"/>
        </w:rPr>
        <w:t xml:space="preserve">GCOS, 2016.  The global observing system for climate: implementation needs.  GCOS-200, World Meteorological Organization.  accessed </w:t>
      </w:r>
      <w:hyperlink r:id="rId7">
        <w:r>
          <w:rPr>
            <w:rFonts w:ascii="Calibri" w:eastAsia="Calibri" w:hAnsi="Calibri" w:cs="Calibri"/>
            <w:color w:val="1155CC"/>
            <w:highlight w:val="white"/>
            <w:u w:val="single"/>
          </w:rPr>
          <w:t>https://library.wmo.int/opac/doc_num.php?explnum_id=3417</w:t>
        </w:r>
      </w:hyperlink>
      <w:r>
        <w:rPr>
          <w:rFonts w:ascii="Calibri" w:eastAsia="Calibri" w:hAnsi="Calibri" w:cs="Calibri"/>
          <w:color w:val="222222"/>
          <w:highlight w:val="white"/>
        </w:rPr>
        <w:t xml:space="preserve"> on January 20, 2021.</w:t>
      </w:r>
    </w:p>
    <w:p w14:paraId="4CCB28DC" w14:textId="77777777" w:rsidR="00B63F53" w:rsidRDefault="00B63F53" w:rsidP="0026322D"/>
    <w:p w14:paraId="28EB4FCC" w14:textId="77777777" w:rsidR="00B63F53" w:rsidRPr="0062489A" w:rsidRDefault="00B63F53" w:rsidP="0026322D">
      <w:r w:rsidRPr="00B63F53">
        <w:t>Malenovský, Z., Rott,</w:t>
      </w:r>
      <w:r w:rsidRPr="0026322D">
        <w:t xml:space="preserve"> H.,  Cihlar, J., Schaepman, M.E., García-Santos, G., Fernandes, R., </w:t>
      </w:r>
      <w:r w:rsidRPr="00B63F53">
        <w:t>Berger,</w:t>
      </w:r>
      <w:r w:rsidRPr="0026322D">
        <w:t xml:space="preserve"> M., 2012, </w:t>
      </w:r>
      <w:r>
        <w:t xml:space="preserve">Sentinels for science: Potential of Sentinel-1, -2, and -3 missions for scientific observations of ocean, cryosphere, and land, Remote Sensing of Environment, 120, 91-101, </w:t>
      </w:r>
      <w:hyperlink r:id="rId8" w:history="1">
        <w:r w:rsidRPr="00545807">
          <w:rPr>
            <w:rStyle w:val="Hyperlink"/>
          </w:rPr>
          <w:t>https://doi.org/10.1016/j.rse.2011.09.026</w:t>
        </w:r>
      </w:hyperlink>
      <w:r>
        <w:t>.</w:t>
      </w:r>
    </w:p>
    <w:p w14:paraId="666110B6" w14:textId="77777777" w:rsidR="007143B5" w:rsidRPr="00FB0B0A" w:rsidRDefault="007143B5" w:rsidP="0026322D"/>
    <w:p w14:paraId="34CAFA86" w14:textId="77777777" w:rsidR="005D31E7" w:rsidRPr="0062489A" w:rsidRDefault="005D31E7" w:rsidP="0026322D"/>
    <w:p w14:paraId="69F9A970" w14:textId="77777777" w:rsidR="00126F9D" w:rsidRDefault="00126F9D" w:rsidP="0064553B"/>
    <w:p w14:paraId="29E627D3" w14:textId="77777777" w:rsidR="00126F9D" w:rsidRDefault="00126F9D" w:rsidP="0064553B"/>
    <w:p w14:paraId="7D927FF9" w14:textId="77777777" w:rsidR="0064553B" w:rsidRDefault="0064553B" w:rsidP="0064553B"/>
    <w:p w14:paraId="784467BE" w14:textId="77777777" w:rsidR="0064553B" w:rsidRDefault="0064553B" w:rsidP="0064553B"/>
    <w:p w14:paraId="734CE0A0" w14:textId="77777777" w:rsidR="004D1D1C" w:rsidRDefault="004D1D1C" w:rsidP="004D1D1C">
      <w:pPr>
        <w:ind w:left="360"/>
      </w:pPr>
    </w:p>
    <w:p w14:paraId="67525D06" w14:textId="77777777" w:rsidR="004D1D1C" w:rsidRDefault="004D1D1C" w:rsidP="006E5A5D"/>
    <w:p w14:paraId="5DC7959B" w14:textId="77777777" w:rsidR="004D1D1C" w:rsidRDefault="004D1D1C" w:rsidP="004D1D1C">
      <w:pPr>
        <w:ind w:left="360"/>
      </w:pPr>
    </w:p>
    <w:p w14:paraId="4CC340C3" w14:textId="77777777" w:rsidR="004D1D1C" w:rsidRDefault="004D1D1C" w:rsidP="004D1D1C">
      <w:pPr>
        <w:ind w:left="360"/>
      </w:pPr>
    </w:p>
    <w:p w14:paraId="7998506E" w14:textId="77777777" w:rsidR="002E6E3E" w:rsidRDefault="002E6E3E" w:rsidP="002E6E3E">
      <w:r>
        <w:t xml:space="preserve"> </w:t>
      </w:r>
    </w:p>
    <w:p w14:paraId="635272C3" w14:textId="77777777" w:rsidR="00CF48B1" w:rsidRDefault="00CF48B1" w:rsidP="008579A5"/>
    <w:p w14:paraId="6D0984C5" w14:textId="77777777" w:rsidR="00CF48B1" w:rsidRDefault="00CF48B1" w:rsidP="008579A5"/>
    <w:p w14:paraId="213762EB" w14:textId="77777777" w:rsidR="008579A5" w:rsidRDefault="008579A5" w:rsidP="008579A5"/>
    <w:p w14:paraId="64DA93D5" w14:textId="77777777" w:rsidR="00051963" w:rsidRDefault="00051963"/>
    <w:p w14:paraId="306630A4" w14:textId="77777777" w:rsidR="00051963" w:rsidRDefault="00051963"/>
    <w:sectPr w:rsidR="00051963">
      <w:headerReference w:type="even" r:id="rId9"/>
      <w:headerReference w:type="default" r:id="rId10"/>
      <w:footerReference w:type="default" r:id="rId11"/>
      <w:head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B92AF" w14:textId="77777777" w:rsidR="00AD71CE" w:rsidRDefault="00AD71CE" w:rsidP="00615A2B">
      <w:pPr>
        <w:spacing w:after="0" w:line="240" w:lineRule="auto"/>
      </w:pPr>
      <w:r>
        <w:separator/>
      </w:r>
    </w:p>
  </w:endnote>
  <w:endnote w:type="continuationSeparator" w:id="0">
    <w:p w14:paraId="57F8B148" w14:textId="77777777" w:rsidR="00AD71CE" w:rsidRDefault="00AD71CE" w:rsidP="0061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utter">
    <w:altName w:val="Times New Roman"/>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D24EB" w14:textId="77777777" w:rsidR="006675DB" w:rsidRDefault="006675DB" w:rsidP="00BC5F91">
    <w:pPr>
      <w:pStyle w:val="Footer"/>
      <w:jc w:val="center"/>
      <w:rPr>
        <w:rStyle w:val="PageNumber"/>
        <w:i/>
        <w:iCs/>
        <w:sz w:val="14"/>
        <w:lang w:val="en-GB"/>
      </w:rPr>
    </w:pPr>
  </w:p>
  <w:p w14:paraId="11EE3253" w14:textId="77777777" w:rsidR="006675DB" w:rsidRPr="009D7F2F" w:rsidRDefault="006675DB" w:rsidP="00BC5F91">
    <w:pPr>
      <w:pStyle w:val="Footer"/>
      <w:tabs>
        <w:tab w:val="clear" w:pos="4536"/>
        <w:tab w:val="clear" w:pos="9072"/>
      </w:tabs>
      <w:spacing w:after="0"/>
      <w:jc w:val="center"/>
      <w:rPr>
        <w:i/>
        <w:iCs/>
        <w:sz w:val="14"/>
        <w:lang w:val="en-GB"/>
      </w:rPr>
    </w:pPr>
    <w:r w:rsidRPr="00EB6A79">
      <w:rPr>
        <w:rStyle w:val="PageNumber"/>
        <w:i/>
        <w:iCs/>
        <w:sz w:val="14"/>
        <w:lang w:val="en-GB"/>
      </w:rPr>
      <w:t xml:space="preserve">This document is the property of </w:t>
    </w:r>
    <w:r>
      <w:rPr>
        <w:rStyle w:val="PageNumber"/>
        <w:i/>
        <w:iCs/>
        <w:sz w:val="14"/>
        <w:lang w:val="en-GB"/>
      </w:rPr>
      <w:t>CCRS.  It was produced in collaboration with the Government of Canada’s GEODE Project supported by the Canadian Space Agency</w:t>
    </w:r>
    <w:r w:rsidRPr="00EB6A79">
      <w:rPr>
        <w:rStyle w:val="PageNumber"/>
        <w:i/>
        <w:iCs/>
        <w:sz w:val="14"/>
        <w:lang w:val="en-GB"/>
      </w:rPr>
      <w:t xml:space="preserve">.  It cannot be reproduced, nor communicated without written </w:t>
    </w:r>
    <w:r>
      <w:rPr>
        <w:rStyle w:val="PageNumber"/>
        <w:i/>
        <w:iCs/>
        <w:sz w:val="14"/>
        <w:lang w:val="en-GB"/>
      </w:rPr>
      <w:t>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70AA9" w14:textId="77777777" w:rsidR="00AD71CE" w:rsidRDefault="00AD71CE" w:rsidP="00615A2B">
      <w:pPr>
        <w:spacing w:after="0" w:line="240" w:lineRule="auto"/>
      </w:pPr>
      <w:r>
        <w:separator/>
      </w:r>
    </w:p>
  </w:footnote>
  <w:footnote w:type="continuationSeparator" w:id="0">
    <w:p w14:paraId="32600FEB" w14:textId="77777777" w:rsidR="00AD71CE" w:rsidRDefault="00AD71CE" w:rsidP="00615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FA657" w14:textId="57492834" w:rsidR="000B2147" w:rsidRDefault="000B2147">
    <w:pPr>
      <w:pStyle w:val="Header"/>
    </w:pPr>
    <w:r>
      <w:rPr>
        <w:noProof/>
      </w:rPr>
      <mc:AlternateContent>
        <mc:Choice Requires="wps">
          <w:drawing>
            <wp:anchor distT="0" distB="0" distL="0" distR="0" simplePos="0" relativeHeight="251659264" behindDoc="0" locked="0" layoutInCell="1" allowOverlap="1" wp14:anchorId="2C983DBD" wp14:editId="430A572C">
              <wp:simplePos x="635" y="635"/>
              <wp:positionH relativeFrom="page">
                <wp:align>right</wp:align>
              </wp:positionH>
              <wp:positionV relativeFrom="page">
                <wp:align>top</wp:align>
              </wp:positionV>
              <wp:extent cx="443865" cy="443865"/>
              <wp:effectExtent l="0" t="0" r="0" b="14605"/>
              <wp:wrapNone/>
              <wp:docPr id="658388638"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E45148" w14:textId="200F0922" w:rsidR="000B2147" w:rsidRPr="000B2147" w:rsidRDefault="000B2147" w:rsidP="000B2147">
                          <w:pPr>
                            <w:spacing w:after="0"/>
                            <w:rPr>
                              <w:rFonts w:ascii="Calibri" w:eastAsia="Calibri" w:hAnsi="Calibri" w:cs="Calibri"/>
                              <w:noProof/>
                              <w:color w:val="000000"/>
                              <w:sz w:val="24"/>
                              <w:szCs w:val="24"/>
                            </w:rPr>
                          </w:pPr>
                          <w:r w:rsidRPr="000B2147">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C983DBD" id="_x0000_t202" coordsize="21600,21600" o:spt="202" path="m,l,21600r21600,l21600,xe">
              <v:stroke joinstyle="miter"/>
              <v:path gradientshapeok="t" o:connecttype="rect"/>
            </v:shapetype>
            <v:shape id="_x0000_s1027" type="#_x0000_t202" alt="UNCLASSIFIED - NON CLASSIFIÉ"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fill o:detectmouseclick="t"/>
              <v:textbox style="mso-fit-shape-to-text:t" inset="0,15pt,20pt,0">
                <w:txbxContent>
                  <w:p w14:paraId="26E45148" w14:textId="200F0922" w:rsidR="000B2147" w:rsidRPr="000B2147" w:rsidRDefault="000B2147" w:rsidP="000B2147">
                    <w:pPr>
                      <w:spacing w:after="0"/>
                      <w:rPr>
                        <w:rFonts w:ascii="Calibri" w:eastAsia="Calibri" w:hAnsi="Calibri" w:cs="Calibri"/>
                        <w:noProof/>
                        <w:color w:val="000000"/>
                        <w:sz w:val="24"/>
                        <w:szCs w:val="24"/>
                      </w:rPr>
                    </w:pPr>
                    <w:r w:rsidRPr="000B2147">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C5B9C" w14:textId="7F81AD2B" w:rsidR="006675DB" w:rsidRDefault="000B2147" w:rsidP="00BC5F91">
    <w:pPr>
      <w:jc w:val="right"/>
    </w:pPr>
    <w:r>
      <w:rPr>
        <w:noProof/>
        <w:lang w:eastAsia="en-CA"/>
      </w:rPr>
      <mc:AlternateContent>
        <mc:Choice Requires="wps">
          <w:drawing>
            <wp:anchor distT="0" distB="0" distL="0" distR="0" simplePos="0" relativeHeight="251660288" behindDoc="0" locked="0" layoutInCell="1" allowOverlap="1" wp14:anchorId="2CDD5551" wp14:editId="1FD94F54">
              <wp:simplePos x="914400" y="447675"/>
              <wp:positionH relativeFrom="page">
                <wp:align>right</wp:align>
              </wp:positionH>
              <wp:positionV relativeFrom="page">
                <wp:align>top</wp:align>
              </wp:positionV>
              <wp:extent cx="443865" cy="443865"/>
              <wp:effectExtent l="0" t="0" r="0" b="14605"/>
              <wp:wrapNone/>
              <wp:docPr id="1283023356"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DFCFFF" w14:textId="793B61D2" w:rsidR="000B2147" w:rsidRPr="000B2147" w:rsidRDefault="000B2147" w:rsidP="000B2147">
                          <w:pPr>
                            <w:spacing w:after="0"/>
                            <w:rPr>
                              <w:rFonts w:ascii="Calibri" w:eastAsia="Calibri" w:hAnsi="Calibri" w:cs="Calibri"/>
                              <w:noProof/>
                              <w:color w:val="000000"/>
                              <w:sz w:val="24"/>
                              <w:szCs w:val="24"/>
                            </w:rPr>
                          </w:pPr>
                          <w:r w:rsidRPr="000B2147">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CDD5551" id="_x0000_t202" coordsize="21600,21600" o:spt="202" path="m,l,21600r21600,l21600,xe">
              <v:stroke joinstyle="miter"/>
              <v:path gradientshapeok="t" o:connecttype="rect"/>
            </v:shapetype>
            <v:shape id="Text Box 3" o:spid="_x0000_s1028" type="#_x0000_t202" alt="UNCLASSIFIED - NON CLASSIFIÉ" style="position:absolute;left:0;text-align:left;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fill o:detectmouseclick="t"/>
              <v:textbox style="mso-fit-shape-to-text:t" inset="0,15pt,20pt,0">
                <w:txbxContent>
                  <w:p w14:paraId="64DFCFFF" w14:textId="793B61D2" w:rsidR="000B2147" w:rsidRPr="000B2147" w:rsidRDefault="000B2147" w:rsidP="000B2147">
                    <w:pPr>
                      <w:spacing w:after="0"/>
                      <w:rPr>
                        <w:rFonts w:ascii="Calibri" w:eastAsia="Calibri" w:hAnsi="Calibri" w:cs="Calibri"/>
                        <w:noProof/>
                        <w:color w:val="000000"/>
                        <w:sz w:val="24"/>
                        <w:szCs w:val="24"/>
                      </w:rPr>
                    </w:pPr>
                    <w:r w:rsidRPr="000B2147">
                      <w:rPr>
                        <w:rFonts w:ascii="Calibri" w:eastAsia="Calibri" w:hAnsi="Calibri" w:cs="Calibri"/>
                        <w:noProof/>
                        <w:color w:val="000000"/>
                        <w:sz w:val="24"/>
                        <w:szCs w:val="24"/>
                      </w:rPr>
                      <w:t>UNCLASSIFIED - NON CLASSIFIÉ</w:t>
                    </w:r>
                  </w:p>
                </w:txbxContent>
              </v:textbox>
              <w10:wrap anchorx="page" anchory="page"/>
            </v:shape>
          </w:pict>
        </mc:Fallback>
      </mc:AlternateContent>
    </w:r>
    <w:r w:rsidR="006675DB">
      <w:rPr>
        <w:noProof/>
        <w:lang w:eastAsia="en-CA"/>
      </w:rPr>
      <w:drawing>
        <wp:inline distT="0" distB="0" distL="0" distR="0" wp14:anchorId="3192F924" wp14:editId="6E6CA36E">
          <wp:extent cx="1838325" cy="323850"/>
          <wp:effectExtent l="0" t="0" r="9525" b="0"/>
          <wp:docPr id="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3238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4B242" w14:textId="0ACA8F4B" w:rsidR="000B2147" w:rsidRDefault="000B2147">
    <w:pPr>
      <w:pStyle w:val="Header"/>
    </w:pPr>
    <w:r>
      <w:rPr>
        <w:noProof/>
      </w:rPr>
      <mc:AlternateContent>
        <mc:Choice Requires="wps">
          <w:drawing>
            <wp:anchor distT="0" distB="0" distL="0" distR="0" simplePos="0" relativeHeight="251658240" behindDoc="0" locked="0" layoutInCell="1" allowOverlap="1" wp14:anchorId="17E7E8D2" wp14:editId="2663F123">
              <wp:simplePos x="635" y="635"/>
              <wp:positionH relativeFrom="page">
                <wp:align>right</wp:align>
              </wp:positionH>
              <wp:positionV relativeFrom="page">
                <wp:align>top</wp:align>
              </wp:positionV>
              <wp:extent cx="443865" cy="443865"/>
              <wp:effectExtent l="0" t="0" r="0" b="14605"/>
              <wp:wrapNone/>
              <wp:docPr id="567097413"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5D8401" w14:textId="5F9DDCD3" w:rsidR="000B2147" w:rsidRPr="000B2147" w:rsidRDefault="000B2147" w:rsidP="000B2147">
                          <w:pPr>
                            <w:spacing w:after="0"/>
                            <w:rPr>
                              <w:rFonts w:ascii="Calibri" w:eastAsia="Calibri" w:hAnsi="Calibri" w:cs="Calibri"/>
                              <w:noProof/>
                              <w:color w:val="000000"/>
                              <w:sz w:val="24"/>
                              <w:szCs w:val="24"/>
                            </w:rPr>
                          </w:pPr>
                          <w:r w:rsidRPr="000B2147">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7E7E8D2" id="_x0000_t202" coordsize="21600,21600" o:spt="202" path="m,l,21600r21600,l21600,xe">
              <v:stroke joinstyle="miter"/>
              <v:path gradientshapeok="t" o:connecttype="rect"/>
            </v:shapetype>
            <v:shape id="Text Box 1" o:spid="_x0000_s1029"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355D8401" w14:textId="5F9DDCD3" w:rsidR="000B2147" w:rsidRPr="000B2147" w:rsidRDefault="000B2147" w:rsidP="000B2147">
                    <w:pPr>
                      <w:spacing w:after="0"/>
                      <w:rPr>
                        <w:rFonts w:ascii="Calibri" w:eastAsia="Calibri" w:hAnsi="Calibri" w:cs="Calibri"/>
                        <w:noProof/>
                        <w:color w:val="000000"/>
                        <w:sz w:val="24"/>
                        <w:szCs w:val="24"/>
                      </w:rPr>
                    </w:pPr>
                    <w:r w:rsidRPr="000B2147">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0CF0"/>
    <w:multiLevelType w:val="hybridMultilevel"/>
    <w:tmpl w:val="5504039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151283"/>
    <w:multiLevelType w:val="hybridMultilevel"/>
    <w:tmpl w:val="FED609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1B4788"/>
    <w:multiLevelType w:val="hybridMultilevel"/>
    <w:tmpl w:val="9488C3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622463"/>
    <w:multiLevelType w:val="hybridMultilevel"/>
    <w:tmpl w:val="5EC2A4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9B4043"/>
    <w:multiLevelType w:val="hybridMultilevel"/>
    <w:tmpl w:val="76C86066"/>
    <w:lvl w:ilvl="0" w:tplc="C59A488C">
      <w:start w:val="1"/>
      <w:numFmt w:val="decimal"/>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9BB2A6F"/>
    <w:multiLevelType w:val="hybridMultilevel"/>
    <w:tmpl w:val="E5408A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AE602DB"/>
    <w:multiLevelType w:val="hybridMultilevel"/>
    <w:tmpl w:val="AD2C03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640434"/>
    <w:multiLevelType w:val="hybridMultilevel"/>
    <w:tmpl w:val="1374C548"/>
    <w:lvl w:ilvl="0" w:tplc="044AC76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44A23B56"/>
    <w:multiLevelType w:val="hybridMultilevel"/>
    <w:tmpl w:val="73D881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905E86"/>
    <w:multiLevelType w:val="hybridMultilevel"/>
    <w:tmpl w:val="5EC2A4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3312B4C"/>
    <w:multiLevelType w:val="hybridMultilevel"/>
    <w:tmpl w:val="386CD9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5391B5F"/>
    <w:multiLevelType w:val="hybridMultilevel"/>
    <w:tmpl w:val="43546D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84027E4"/>
    <w:multiLevelType w:val="hybridMultilevel"/>
    <w:tmpl w:val="97F05FCC"/>
    <w:lvl w:ilvl="0" w:tplc="0CD6F45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73676070">
    <w:abstractNumId w:val="10"/>
  </w:num>
  <w:num w:numId="2" w16cid:durableId="1760517599">
    <w:abstractNumId w:val="12"/>
  </w:num>
  <w:num w:numId="3" w16cid:durableId="1401708170">
    <w:abstractNumId w:val="0"/>
  </w:num>
  <w:num w:numId="4" w16cid:durableId="104810333">
    <w:abstractNumId w:val="9"/>
  </w:num>
  <w:num w:numId="5" w16cid:durableId="1595437364">
    <w:abstractNumId w:val="5"/>
  </w:num>
  <w:num w:numId="6" w16cid:durableId="1588224372">
    <w:abstractNumId w:val="7"/>
  </w:num>
  <w:num w:numId="7" w16cid:durableId="642929897">
    <w:abstractNumId w:val="2"/>
  </w:num>
  <w:num w:numId="8" w16cid:durableId="1515412596">
    <w:abstractNumId w:val="8"/>
  </w:num>
  <w:num w:numId="9" w16cid:durableId="234899134">
    <w:abstractNumId w:val="3"/>
  </w:num>
  <w:num w:numId="10" w16cid:durableId="425659781">
    <w:abstractNumId w:val="1"/>
  </w:num>
  <w:num w:numId="11" w16cid:durableId="892278419">
    <w:abstractNumId w:val="4"/>
  </w:num>
  <w:num w:numId="12" w16cid:durableId="704715086">
    <w:abstractNumId w:val="11"/>
  </w:num>
  <w:num w:numId="13" w16cid:durableId="119677358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nandes, Richard (he, him, his | il, le, lui)">
    <w15:presenceInfo w15:providerId="AD" w15:userId="S::richard.fernandes@nrcan-rncan.gc.ca::ce6edf3a-7968-4074-9a8f-3a1b4a0772f3"/>
  </w15:person>
  <w15:person w15:author="Fernandes, Richard">
    <w15:presenceInfo w15:providerId="AD" w15:userId="S-1-5-21-66081788-462978661-1268862865-2017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963"/>
    <w:rsid w:val="0002742A"/>
    <w:rsid w:val="00051053"/>
    <w:rsid w:val="00051963"/>
    <w:rsid w:val="00067C9A"/>
    <w:rsid w:val="000B2147"/>
    <w:rsid w:val="000F72C0"/>
    <w:rsid w:val="0011708B"/>
    <w:rsid w:val="00126F9D"/>
    <w:rsid w:val="001A48D2"/>
    <w:rsid w:val="00214D76"/>
    <w:rsid w:val="00216743"/>
    <w:rsid w:val="002411EA"/>
    <w:rsid w:val="0026322D"/>
    <w:rsid w:val="00281146"/>
    <w:rsid w:val="002A3D67"/>
    <w:rsid w:val="002C2F70"/>
    <w:rsid w:val="002D26C2"/>
    <w:rsid w:val="002E4A5B"/>
    <w:rsid w:val="002E6E3E"/>
    <w:rsid w:val="00377C22"/>
    <w:rsid w:val="00391114"/>
    <w:rsid w:val="0039203A"/>
    <w:rsid w:val="003A249F"/>
    <w:rsid w:val="003D0594"/>
    <w:rsid w:val="00427B1E"/>
    <w:rsid w:val="004D1D1C"/>
    <w:rsid w:val="00544744"/>
    <w:rsid w:val="005A120B"/>
    <w:rsid w:val="005A36FC"/>
    <w:rsid w:val="005B34C9"/>
    <w:rsid w:val="005C7B6E"/>
    <w:rsid w:val="005D31E7"/>
    <w:rsid w:val="005D79D6"/>
    <w:rsid w:val="005F2D78"/>
    <w:rsid w:val="00615A2B"/>
    <w:rsid w:val="0062489A"/>
    <w:rsid w:val="0064553B"/>
    <w:rsid w:val="0065448D"/>
    <w:rsid w:val="00655026"/>
    <w:rsid w:val="00657FD1"/>
    <w:rsid w:val="006675DB"/>
    <w:rsid w:val="00685FF4"/>
    <w:rsid w:val="006B1990"/>
    <w:rsid w:val="006E5A5D"/>
    <w:rsid w:val="006F61E4"/>
    <w:rsid w:val="006F76F0"/>
    <w:rsid w:val="007143B5"/>
    <w:rsid w:val="007162EE"/>
    <w:rsid w:val="007626DD"/>
    <w:rsid w:val="00777494"/>
    <w:rsid w:val="00806B95"/>
    <w:rsid w:val="008579A5"/>
    <w:rsid w:val="0087770C"/>
    <w:rsid w:val="008809C0"/>
    <w:rsid w:val="009556E9"/>
    <w:rsid w:val="009801B4"/>
    <w:rsid w:val="00990A5F"/>
    <w:rsid w:val="009C7C61"/>
    <w:rsid w:val="00A22F9C"/>
    <w:rsid w:val="00A75D9D"/>
    <w:rsid w:val="00A8396A"/>
    <w:rsid w:val="00A91427"/>
    <w:rsid w:val="00AC44D8"/>
    <w:rsid w:val="00AD71CE"/>
    <w:rsid w:val="00B13FB5"/>
    <w:rsid w:val="00B63F53"/>
    <w:rsid w:val="00B71076"/>
    <w:rsid w:val="00BC5F91"/>
    <w:rsid w:val="00CA046B"/>
    <w:rsid w:val="00CC30D8"/>
    <w:rsid w:val="00CC7300"/>
    <w:rsid w:val="00CF48B1"/>
    <w:rsid w:val="00D72E92"/>
    <w:rsid w:val="00E83848"/>
    <w:rsid w:val="00EA11AE"/>
    <w:rsid w:val="00EB5798"/>
    <w:rsid w:val="00EC5CD0"/>
    <w:rsid w:val="00F016E7"/>
    <w:rsid w:val="00F17157"/>
    <w:rsid w:val="00F6404A"/>
    <w:rsid w:val="00FA28F8"/>
    <w:rsid w:val="00FB09A5"/>
    <w:rsid w:val="00FB0B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16F4"/>
  <w15:docId w15:val="{990BE63F-832F-4A51-8B26-10125DEE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4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4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4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74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742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2742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963"/>
    <w:pPr>
      <w:ind w:left="720"/>
      <w:contextualSpacing/>
    </w:pPr>
  </w:style>
  <w:style w:type="table" w:styleId="TableGrid">
    <w:name w:val="Table Grid"/>
    <w:basedOn w:val="TableNormal"/>
    <w:uiPriority w:val="59"/>
    <w:rsid w:val="00A91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74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74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742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2742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742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2742A"/>
    <w:rPr>
      <w:rFonts w:asciiTheme="majorHAnsi" w:eastAsiaTheme="majorEastAsia" w:hAnsiTheme="majorHAnsi" w:cstheme="majorBidi"/>
      <w:i/>
      <w:iCs/>
      <w:color w:val="243F60" w:themeColor="accent1" w:themeShade="7F"/>
    </w:rPr>
  </w:style>
  <w:style w:type="paragraph" w:customStyle="1" w:styleId="TITREDOCUMENT">
    <w:name w:val="TITRE DOCUMENT"/>
    <w:basedOn w:val="Normal"/>
    <w:next w:val="Normal"/>
    <w:rsid w:val="008809C0"/>
    <w:pPr>
      <w:spacing w:before="60" w:after="60" w:line="240" w:lineRule="auto"/>
      <w:jc w:val="center"/>
    </w:pPr>
    <w:rPr>
      <w:rFonts w:ascii="Butter" w:eastAsia="Times New Roman" w:hAnsi="Butter" w:cs="Times New Roman"/>
      <w:b/>
      <w:smallCaps/>
      <w:color w:val="000000"/>
      <w:sz w:val="48"/>
      <w:szCs w:val="44"/>
      <w:lang w:eastAsia="fr-FR"/>
    </w:rPr>
  </w:style>
  <w:style w:type="paragraph" w:customStyle="1" w:styleId="Titretable">
    <w:name w:val="Titre table"/>
    <w:basedOn w:val="Normal"/>
    <w:next w:val="Normal"/>
    <w:rsid w:val="008809C0"/>
    <w:pPr>
      <w:pageBreakBefore/>
      <w:spacing w:before="60" w:after="60" w:line="240" w:lineRule="auto"/>
      <w:jc w:val="center"/>
    </w:pPr>
    <w:rPr>
      <w:rFonts w:ascii="Verdana" w:eastAsia="Times New Roman" w:hAnsi="Verdana" w:cs="Times New Roman"/>
      <w:b/>
      <w:color w:val="5090C8"/>
      <w:sz w:val="28"/>
      <w:szCs w:val="20"/>
      <w:lang w:eastAsia="fr-FR"/>
    </w:rPr>
  </w:style>
  <w:style w:type="paragraph" w:customStyle="1" w:styleId="Tableau1religne">
    <w:name w:val="Tableau 1ère ligne"/>
    <w:basedOn w:val="Normal"/>
    <w:rsid w:val="008809C0"/>
    <w:pPr>
      <w:spacing w:before="60" w:after="60" w:line="240" w:lineRule="auto"/>
      <w:jc w:val="center"/>
    </w:pPr>
    <w:rPr>
      <w:rFonts w:ascii="Verdana" w:eastAsia="Times New Roman" w:hAnsi="Verdana" w:cs="Times New Roman"/>
      <w:b/>
      <w:color w:val="5090C8"/>
      <w:sz w:val="20"/>
      <w:szCs w:val="20"/>
      <w:lang w:eastAsia="fr-FR"/>
    </w:rPr>
  </w:style>
  <w:style w:type="paragraph" w:customStyle="1" w:styleId="TypeDoc">
    <w:name w:val="TypeDoc"/>
    <w:basedOn w:val="Normal"/>
    <w:rsid w:val="008809C0"/>
    <w:pPr>
      <w:spacing w:before="60" w:after="60" w:line="240" w:lineRule="auto"/>
      <w:jc w:val="both"/>
    </w:pPr>
    <w:rPr>
      <w:rFonts w:ascii="Verdana" w:eastAsia="Times New Roman" w:hAnsi="Verdana" w:cs="Times New Roman"/>
      <w:b/>
      <w:bCs/>
      <w:smallCaps/>
      <w:sz w:val="44"/>
      <w:szCs w:val="24"/>
      <w:lang w:eastAsia="fr-FR"/>
    </w:rPr>
  </w:style>
  <w:style w:type="paragraph" w:customStyle="1" w:styleId="NormalCompte-rendu">
    <w:name w:val="Normal Compte-rendu"/>
    <w:basedOn w:val="Normal"/>
    <w:link w:val="NormalCompte-renduCar"/>
    <w:rsid w:val="008809C0"/>
    <w:pPr>
      <w:spacing w:before="60" w:after="60" w:line="240" w:lineRule="auto"/>
      <w:jc w:val="both"/>
    </w:pPr>
    <w:rPr>
      <w:rFonts w:ascii="Verdana" w:eastAsia="Times New Roman" w:hAnsi="Verdana" w:cs="Times New Roman"/>
      <w:color w:val="000000"/>
      <w:sz w:val="18"/>
      <w:szCs w:val="20"/>
      <w:lang w:eastAsia="fr-FR"/>
    </w:rPr>
  </w:style>
  <w:style w:type="character" w:customStyle="1" w:styleId="NormalCompte-renduCar">
    <w:name w:val="Normal Compte-rendu Car"/>
    <w:link w:val="NormalCompte-rendu"/>
    <w:rsid w:val="008809C0"/>
    <w:rPr>
      <w:rFonts w:ascii="Verdana" w:eastAsia="Times New Roman" w:hAnsi="Verdana" w:cs="Times New Roman"/>
      <w:color w:val="000000"/>
      <w:sz w:val="18"/>
      <w:szCs w:val="20"/>
      <w:lang w:eastAsia="fr-FR"/>
    </w:rPr>
  </w:style>
  <w:style w:type="character" w:styleId="PageNumber">
    <w:name w:val="page number"/>
    <w:basedOn w:val="DefaultParagraphFont"/>
    <w:uiPriority w:val="99"/>
    <w:semiHidden/>
    <w:rsid w:val="008809C0"/>
  </w:style>
  <w:style w:type="paragraph" w:styleId="Footer">
    <w:name w:val="footer"/>
    <w:basedOn w:val="Normal"/>
    <w:link w:val="FooterChar"/>
    <w:uiPriority w:val="99"/>
    <w:semiHidden/>
    <w:rsid w:val="008809C0"/>
    <w:pPr>
      <w:tabs>
        <w:tab w:val="center" w:pos="4536"/>
        <w:tab w:val="right" w:pos="9072"/>
      </w:tabs>
      <w:spacing w:before="60" w:after="60" w:line="240" w:lineRule="auto"/>
      <w:jc w:val="both"/>
    </w:pPr>
    <w:rPr>
      <w:rFonts w:ascii="Verdana" w:eastAsia="Times New Roman" w:hAnsi="Verdana" w:cs="Times New Roman"/>
      <w:color w:val="000000"/>
      <w:sz w:val="20"/>
      <w:szCs w:val="20"/>
      <w:lang w:eastAsia="fr-FR"/>
    </w:rPr>
  </w:style>
  <w:style w:type="character" w:customStyle="1" w:styleId="FooterChar">
    <w:name w:val="Footer Char"/>
    <w:basedOn w:val="DefaultParagraphFont"/>
    <w:link w:val="Footer"/>
    <w:uiPriority w:val="99"/>
    <w:semiHidden/>
    <w:rsid w:val="008809C0"/>
    <w:rPr>
      <w:rFonts w:ascii="Verdana" w:eastAsia="Times New Roman" w:hAnsi="Verdana" w:cs="Times New Roman"/>
      <w:color w:val="000000"/>
      <w:sz w:val="20"/>
      <w:szCs w:val="20"/>
      <w:lang w:eastAsia="fr-FR"/>
    </w:rPr>
  </w:style>
  <w:style w:type="paragraph" w:styleId="BalloonText">
    <w:name w:val="Balloon Text"/>
    <w:basedOn w:val="Normal"/>
    <w:link w:val="BalloonTextChar"/>
    <w:uiPriority w:val="99"/>
    <w:semiHidden/>
    <w:unhideWhenUsed/>
    <w:rsid w:val="00880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9C0"/>
    <w:rPr>
      <w:rFonts w:ascii="Tahoma" w:hAnsi="Tahoma" w:cs="Tahoma"/>
      <w:sz w:val="16"/>
      <w:szCs w:val="16"/>
    </w:rPr>
  </w:style>
  <w:style w:type="paragraph" w:styleId="Header">
    <w:name w:val="header"/>
    <w:basedOn w:val="Normal"/>
    <w:link w:val="HeaderChar"/>
    <w:uiPriority w:val="99"/>
    <w:unhideWhenUsed/>
    <w:rsid w:val="0061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A2B"/>
  </w:style>
  <w:style w:type="paragraph" w:styleId="Caption">
    <w:name w:val="caption"/>
    <w:basedOn w:val="Normal"/>
    <w:next w:val="Normal"/>
    <w:uiPriority w:val="35"/>
    <w:unhideWhenUsed/>
    <w:qFormat/>
    <w:rsid w:val="002E4A5B"/>
    <w:pPr>
      <w:spacing w:line="240" w:lineRule="auto"/>
    </w:pPr>
    <w:rPr>
      <w:b/>
      <w:bCs/>
      <w:color w:val="4F81BD" w:themeColor="accent1"/>
      <w:sz w:val="18"/>
      <w:szCs w:val="18"/>
    </w:rPr>
  </w:style>
  <w:style w:type="character" w:styleId="Hyperlink">
    <w:name w:val="Hyperlink"/>
    <w:basedOn w:val="DefaultParagraphFont"/>
    <w:uiPriority w:val="99"/>
    <w:unhideWhenUsed/>
    <w:rsid w:val="00B63F53"/>
    <w:rPr>
      <w:color w:val="0000FF" w:themeColor="hyperlink"/>
      <w:u w:val="single"/>
    </w:rPr>
  </w:style>
  <w:style w:type="paragraph" w:styleId="Revision">
    <w:name w:val="Revision"/>
    <w:hidden/>
    <w:uiPriority w:val="99"/>
    <w:semiHidden/>
    <w:rsid w:val="000B21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6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rse.2011.09.02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brary.wmo.int/opac/doc_num.php?explnum_id=3417"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219619fd-75dc-48cb-820d-8f683a95dd8b}" enabled="1" method="Privileged" siteId="{05c95b33-90ca-49d5-b644-288b930b912b}" contentBits="1"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11</Pages>
  <Words>2212</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Fernandes, Richard</dc:creator>
  <cp:lastModifiedBy>Fernandes, Richard (he, him, his | il, le, lui)</cp:lastModifiedBy>
  <cp:revision>2</cp:revision>
  <cp:lastPrinted>2017-04-18T19:35:00Z</cp:lastPrinted>
  <dcterms:created xsi:type="dcterms:W3CDTF">2024-03-07T13:45:00Z</dcterms:created>
  <dcterms:modified xsi:type="dcterms:W3CDTF">2024-03-07T13:45:00Z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21cd3845,273e369e,4c7961fc</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ies>
</file>